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lang w:val="en-US" w:eastAsia="zh-CN"/>
        </w:rPr>
      </w:pPr>
      <w:bookmarkStart w:id="0" w:name="_Toc95104269"/>
      <w:bookmarkStart w:id="1" w:name="_Toc95104131"/>
      <w:bookmarkStart w:id="2" w:name="_Toc95104467"/>
      <w:bookmarkStart w:id="3" w:name="_Toc95103448"/>
      <w:bookmarkStart w:id="4" w:name="_Toc95108466"/>
      <w:bookmarkStart w:id="5" w:name="_Toc95104310"/>
      <w:r>
        <w:rPr>
          <w:rFonts w:hint="eastAsia"/>
          <w:lang w:val="en-US" w:eastAsia="zh-CN"/>
        </w:rPr>
        <w:t>目录</w:t>
      </w:r>
      <w:bookmarkStart w:id="140" w:name="_GoBack"/>
      <w:bookmarkEnd w:id="140"/>
    </w:p>
    <w:p>
      <w:pPr>
        <w:bidi w:val="0"/>
        <w:rPr>
          <w:rFonts w:hint="default"/>
          <w:lang w:val="en-US" w:eastAsia="zh-CN"/>
        </w:rPr>
      </w:pPr>
      <w:r>
        <w:rPr>
          <w:rFonts w:hint="eastAsia"/>
          <w:lang w:val="en-US" w:eastAsia="zh-CN"/>
        </w:rPr>
        <w:t>文档目录内容</w:t>
      </w:r>
    </w:p>
    <w:p>
      <w:pPr>
        <w:bidi w:val="0"/>
        <w:rPr>
          <w:rFonts w:hint="eastAsia"/>
          <w:lang w:val="en-US" w:eastAsia="zh-CN"/>
        </w:rPr>
      </w:pPr>
    </w:p>
    <w:p>
      <w:pPr>
        <w:pStyle w:val="15"/>
        <w:bidi w:val="0"/>
        <w:ind w:firstLine="0"/>
        <w:rPr>
          <w:rFonts w:hint="eastAsia"/>
          <w:lang w:val="en-US" w:eastAsia="zh-CN"/>
        </w:rPr>
      </w:pPr>
      <w:r>
        <w:rPr>
          <w:rFonts w:hint="eastAsia"/>
          <w:lang w:val="en-US" w:eastAsia="zh-CN"/>
        </w:rPr>
        <w:t>表目录</w:t>
      </w:r>
    </w:p>
    <w:p>
      <w:pPr>
        <w:bidi w:val="0"/>
        <w:rPr>
          <w:rFonts w:hint="default"/>
          <w:lang w:val="en-US" w:eastAsia="zh-CN"/>
        </w:rPr>
      </w:pPr>
      <w:r>
        <w:rPr>
          <w:rFonts w:hint="eastAsia"/>
          <w:lang w:val="en-US" w:eastAsia="zh-CN"/>
        </w:rPr>
        <w:t>表目录内容</w:t>
      </w:r>
    </w:p>
    <w:p>
      <w:pPr>
        <w:bidi w:val="0"/>
        <w:rPr>
          <w:rFonts w:hint="default"/>
          <w:lang w:val="en-US" w:eastAsia="zh-CN"/>
        </w:rPr>
      </w:pPr>
    </w:p>
    <w:p>
      <w:pPr>
        <w:pStyle w:val="15"/>
        <w:bidi w:val="0"/>
        <w:ind w:firstLine="0"/>
        <w:rPr>
          <w:rFonts w:hint="eastAsia"/>
          <w:szCs w:val="22"/>
          <w:lang w:val="en-US" w:eastAsia="zh-CN"/>
        </w:rPr>
      </w:pPr>
      <w:r>
        <w:rPr>
          <w:rFonts w:hint="eastAsia"/>
          <w:szCs w:val="22"/>
          <w:lang w:val="en-US" w:eastAsia="zh-CN"/>
        </w:rPr>
        <w:t>图目录</w:t>
      </w:r>
    </w:p>
    <w:p>
      <w:pPr>
        <w:bidi w:val="0"/>
        <w:rPr>
          <w:rFonts w:hint="eastAsia"/>
          <w:lang w:val="en-US" w:eastAsia="zh-CN"/>
        </w:rPr>
      </w:pPr>
      <w:r>
        <w:rPr>
          <w:rFonts w:hint="eastAsia"/>
          <w:lang w:val="en-US" w:eastAsia="zh-CN"/>
        </w:rPr>
        <w:t>图目录内容</w:t>
      </w:r>
    </w:p>
    <w:p>
      <w:pPr>
        <w:bidi w:val="0"/>
        <w:rPr>
          <w:rFonts w:hint="default"/>
          <w:lang w:val="en-US" w:eastAsia="zh-CN"/>
        </w:rPr>
      </w:pPr>
    </w:p>
    <w:p>
      <w:pPr>
        <w:bidi w:val="0"/>
        <w:rPr>
          <w:rFonts w:hint="eastAsia"/>
          <w:color w:val="0070C0"/>
          <w:shd w:val="clear" w:fill="FFFF00"/>
        </w:rPr>
      </w:pPr>
      <w:r>
        <w:rPr>
          <w:rFonts w:hint="eastAsia"/>
          <w:color w:val="0070C0"/>
          <w:shd w:val="clear" w:fill="FFFF00"/>
        </w:rPr>
        <w:t>关系模型和关系数据库</w:t>
      </w:r>
      <w:bookmarkEnd w:id="0"/>
      <w:bookmarkEnd w:id="1"/>
      <w:bookmarkEnd w:id="2"/>
      <w:bookmarkEnd w:id="3"/>
      <w:bookmarkEnd w:id="4"/>
      <w:bookmarkEnd w:id="5"/>
    </w:p>
    <w:p>
      <w:pPr>
        <w:rPr>
          <w:rFonts w:hint="eastAsia"/>
        </w:rPr>
      </w:pPr>
      <w:r>
        <w:rPr>
          <w:rFonts w:hint="eastAsia"/>
        </w:rPr>
        <w:t>本章讨论的内容是数据库逻辑设计中所使用的逻辑数据模型，是一种数据库模型，称为数据模型。数据模型是一种用来表达数据的工具。在计算机中表示数据的数据模型应该能够精确地描述数据的静态特性、数据的动态特性和数据完整性约束条件。因此数据模型通常是由数据结构、数据完整性规则和数据操作三部分内容构成。</w:t>
      </w:r>
    </w:p>
    <w:p>
      <w:pPr>
        <w:rPr>
          <w:rFonts w:hint="eastAsia"/>
        </w:rPr>
      </w:pPr>
      <w:r>
        <w:rPr>
          <w:rFonts w:hint="eastAsia"/>
        </w:rPr>
        <w:t>数据结构用于描述数据的静态特性。关系数据模型的数据结构是关系，一种</w:t>
      </w:r>
      <w:ins w:id="0" w:author="Jane" w:date="2021-03-31T12:58:58Z">
        <w:r>
          <w:rPr>
            <w:rFonts w:hint="eastAsia"/>
            <w:lang w:val="en-US" w:eastAsia="zh-CN"/>
          </w:rPr>
          <w:t>符合</w:t>
        </w:r>
      </w:ins>
      <w:ins w:id="1" w:author="Jane" w:date="2021-03-31T12:58:59Z">
        <w:r>
          <w:rPr>
            <w:rFonts w:hint="eastAsia"/>
            <w:lang w:val="en-US" w:eastAsia="zh-CN"/>
          </w:rPr>
          <w:t>一</w:t>
        </w:r>
      </w:ins>
      <w:ins w:id="2" w:author="Jane" w:date="2021-03-31T12:59:03Z">
        <w:r>
          <w:rPr>
            <w:rFonts w:hint="eastAsia"/>
            <w:lang w:val="en-US" w:eastAsia="zh-CN"/>
          </w:rPr>
          <w:t>定</w:t>
        </w:r>
      </w:ins>
      <w:ins w:id="3" w:author="Jane" w:date="2021-03-31T12:59:05Z">
        <w:r>
          <w:rPr>
            <w:rFonts w:hint="eastAsia"/>
            <w:lang w:val="en-US" w:eastAsia="zh-CN"/>
          </w:rPr>
          <w:t>规则</w:t>
        </w:r>
      </w:ins>
      <w:ins w:id="4" w:author="Jane" w:date="2021-03-31T12:59:06Z">
        <w:r>
          <w:rPr>
            <w:rFonts w:hint="eastAsia"/>
            <w:lang w:val="en-US" w:eastAsia="zh-CN"/>
          </w:rPr>
          <w:t>的</w:t>
        </w:r>
      </w:ins>
      <w:r>
        <w:rPr>
          <w:rFonts w:hint="eastAsia"/>
        </w:rPr>
        <w:t>二维表格。</w:t>
      </w:r>
    </w:p>
    <w:p>
      <w:pPr>
        <w:rPr>
          <w:rFonts w:hint="eastAsia"/>
        </w:rPr>
      </w:pPr>
      <w:r>
        <w:rPr>
          <w:rFonts w:hint="eastAsia"/>
        </w:rPr>
        <w:t>数据的完整性规则是一组约束条件的集合。以保证数据正确、有效和一致。</w:t>
      </w:r>
    </w:p>
    <w:p>
      <w:pPr>
        <w:rPr>
          <w:rFonts w:hint="eastAsia"/>
        </w:rPr>
      </w:pPr>
      <w:r>
        <w:rPr>
          <w:rFonts w:hint="eastAsia"/>
        </w:rPr>
        <w:t>数据操作用于描述数据的动态特性。数据操作是指对数据库中各类对象的实例（值）允许执行的操作的集合，包括操作及有关的操作规则。数据库主要有检索和更新（包括插入、删除、修改）两大类操作。</w:t>
      </w:r>
    </w:p>
    <w:p>
      <w:pPr>
        <w:bidi w:val="0"/>
        <w:rPr>
          <w:rFonts w:hint="eastAsia"/>
          <w:shd w:val="clear" w:fill="FF0000"/>
        </w:rPr>
      </w:pPr>
      <w:bookmarkStart w:id="6" w:name="_Toc95104132"/>
      <w:bookmarkStart w:id="7" w:name="_Toc95104311"/>
      <w:bookmarkStart w:id="8" w:name="_Toc95104270"/>
      <w:bookmarkStart w:id="9" w:name="_Toc95104468"/>
      <w:bookmarkStart w:id="10" w:name="_Toc95108467"/>
      <w:bookmarkStart w:id="11" w:name="_Toc95103449"/>
      <w:r>
        <w:rPr>
          <w:rFonts w:hint="eastAsia"/>
          <w:shd w:val="clear" w:fill="92D050"/>
        </w:rPr>
        <w:t>数据模型</w:t>
      </w:r>
      <w:bookmarkEnd w:id="6"/>
      <w:bookmarkEnd w:id="7"/>
      <w:bookmarkEnd w:id="8"/>
      <w:bookmarkEnd w:id="9"/>
      <w:bookmarkEnd w:id="10"/>
      <w:bookmarkEnd w:id="11"/>
    </w:p>
    <w:p>
      <w:pPr>
        <w:rPr>
          <w:rFonts w:hint="eastAsia"/>
          <w:color w:val="0000FF"/>
        </w:rPr>
      </w:pPr>
      <w:r>
        <w:rPr>
          <w:rFonts w:hint="eastAsia"/>
        </w:rPr>
        <w:t>1970年美国IBM公司的研究员E</w:t>
      </w:r>
      <w:r>
        <w:t>. F.Codd</w:t>
      </w:r>
      <w:r>
        <w:rPr>
          <w:rFonts w:hint="eastAsia"/>
        </w:rPr>
        <w:t>首次提出了数据库系统的关系模型。在此之前，计算机中使用的数据模型有层次模型和网状模型，20世纪70年代以后，关系模型逐渐地取代了这两种数据模型。</w:t>
      </w:r>
    </w:p>
    <w:p>
      <w:pPr>
        <w:bidi w:val="0"/>
        <w:rPr>
          <w:rFonts w:hint="eastAsia"/>
          <w:shd w:val="clear" w:fill="00B0F0"/>
        </w:rPr>
      </w:pPr>
      <w:bookmarkStart w:id="12" w:name="_Toc95103450"/>
      <w:bookmarkStart w:id="13" w:name="_Toc95104271"/>
      <w:bookmarkStart w:id="14" w:name="_Toc95104133"/>
      <w:r>
        <w:rPr>
          <w:rFonts w:hint="eastAsia"/>
          <w:shd w:val="clear" w:fill="00B0F0"/>
        </w:rPr>
        <w:t>层次数据模型</w:t>
      </w:r>
      <w:bookmarkEnd w:id="12"/>
      <w:bookmarkEnd w:id="13"/>
      <w:bookmarkEnd w:id="14"/>
    </w:p>
    <w:p>
      <w:pPr>
        <w:rPr>
          <w:rFonts w:hint="eastAsia"/>
        </w:rPr>
      </w:pPr>
      <w:r>
        <w:rPr>
          <w:rFonts w:hint="eastAsia"/>
        </w:rPr>
        <w:t>层次数据模型（hierarchical data model）的基本结构是一种倒挂树状结构</w:t>
      </w:r>
      <w:r>
        <w:rPr>
          <w:rFonts w:hint="eastAsia"/>
          <w:lang w:eastAsia="zh-CN"/>
        </w:rPr>
        <w:t>（</w:t>
      </w:r>
      <w:r>
        <w:rPr>
          <w:rFonts w:hint="eastAsia"/>
          <w:lang w:val="en-US" w:eastAsia="zh-CN"/>
        </w:rPr>
        <w:t>如图2.1所示）</w:t>
      </w:r>
      <w:r>
        <w:rPr>
          <w:rFonts w:hint="eastAsia"/>
        </w:rPr>
        <w:t>。这种树结构司空见惯，例如，Windows</w:t>
      </w:r>
      <w:ins w:id="5" w:author="Jane" w:date="2021-03-31T12:59:42Z">
        <w:r>
          <w:rPr>
            <w:rFonts w:hint="eastAsia"/>
            <w:lang w:val="en-US" w:eastAsia="zh-CN"/>
          </w:rPr>
          <w:t>操作</w:t>
        </w:r>
      </w:ins>
      <w:r>
        <w:rPr>
          <w:rFonts w:hint="eastAsia"/>
        </w:rPr>
        <w:t>系统中的文件夹和文件结构、一个组织的结构等等。</w:t>
      </w:r>
    </w:p>
    <w:p>
      <w:pPr>
        <w:jc w:val="center"/>
        <w:rPr>
          <w:rFonts w:hint="eastAsia"/>
        </w:rPr>
      </w:pPr>
      <w:r>
        <w:rPr>
          <w:rFonts w:hint="eastAsia"/>
        </w:rPr>
        <w:drawing>
          <wp:inline distT="0" distB="0" distL="114300" distR="114300">
            <wp:extent cx="3433445" cy="1998980"/>
            <wp:effectExtent l="0" t="0" r="14605" b="1270"/>
            <wp:docPr id="2"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1"/>
                    <pic:cNvPicPr>
                      <a:picLocks noChangeAspect="1"/>
                    </pic:cNvPicPr>
                  </pic:nvPicPr>
                  <pic:blipFill>
                    <a:blip r:embed="rId7"/>
                    <a:stretch>
                      <a:fillRect/>
                    </a:stretch>
                  </pic:blipFill>
                  <pic:spPr>
                    <a:xfrm>
                      <a:off x="0" y="0"/>
                      <a:ext cx="3433445" cy="1998980"/>
                    </a:xfrm>
                    <a:prstGeom prst="rect">
                      <a:avLst/>
                    </a:prstGeom>
                    <a:noFill/>
                    <a:ln>
                      <a:noFill/>
                    </a:ln>
                  </pic:spPr>
                </pic:pic>
              </a:graphicData>
            </a:graphic>
          </wp:inline>
        </w:drawing>
      </w:r>
    </w:p>
    <w:p>
      <w:pPr>
        <w:bidi w:val="0"/>
        <w:jc w:val="center"/>
        <w:rPr>
          <w:rFonts w:hint="eastAsia"/>
        </w:rPr>
      </w:pPr>
      <w:bookmarkStart w:id="15" w:name="_Toc95104272"/>
      <w:bookmarkStart w:id="16" w:name="_Toc95103451"/>
      <w:bookmarkStart w:id="17" w:name="_Toc95104134"/>
      <w:r>
        <w:rPr>
          <w:rFonts w:hint="eastAsia"/>
          <w:szCs w:val="22"/>
        </w:rPr>
        <w:t>图2.1 层次数据模型示例</w:t>
      </w:r>
      <w:bookmarkEnd w:id="15"/>
      <w:bookmarkEnd w:id="16"/>
      <w:bookmarkEnd w:id="17"/>
    </w:p>
    <w:p>
      <w:pPr>
        <w:rPr>
          <w:rFonts w:hint="eastAsia"/>
        </w:rPr>
      </w:pPr>
      <w:r>
        <w:rPr>
          <w:rFonts w:hint="eastAsia"/>
        </w:rPr>
        <w:t>树结构具有如下的特征（或限制条件）：</w:t>
      </w:r>
    </w:p>
    <w:p>
      <w:pPr>
        <w:rPr>
          <w:rFonts w:hint="eastAsia"/>
        </w:rPr>
      </w:pPr>
      <w:r>
        <w:rPr>
          <w:rFonts w:hint="eastAsia"/>
        </w:rPr>
        <w:t>1）有且仅有一个根结点，它是一个无父结点的结点。</w:t>
      </w:r>
    </w:p>
    <w:p>
      <w:pPr>
        <w:rPr>
          <w:rFonts w:hint="eastAsia"/>
        </w:rPr>
      </w:pPr>
      <w:r>
        <w:rPr>
          <w:rFonts w:hint="eastAsia"/>
        </w:rPr>
        <w:t>2）除根结点以外的所有其他结点有且仅有一个父结点。</w:t>
      </w:r>
    </w:p>
    <w:p>
      <w:pPr>
        <w:bidi w:val="0"/>
        <w:rPr>
          <w:rFonts w:hint="eastAsia"/>
          <w:szCs w:val="22"/>
          <w:shd w:val="clear" w:fill="00B0F0"/>
        </w:rPr>
      </w:pPr>
      <w:bookmarkStart w:id="18" w:name="_Toc95104273"/>
      <w:bookmarkStart w:id="19" w:name="_Toc95104135"/>
      <w:bookmarkStart w:id="20" w:name="_Toc95103452"/>
      <w:r>
        <w:rPr>
          <w:rFonts w:hint="eastAsia"/>
          <w:szCs w:val="22"/>
          <w:shd w:val="clear" w:fill="00B0F0"/>
        </w:rPr>
        <w:t>网状数据模型</w:t>
      </w:r>
      <w:bookmarkEnd w:id="18"/>
      <w:bookmarkEnd w:id="19"/>
      <w:bookmarkEnd w:id="20"/>
    </w:p>
    <w:p>
      <w:pPr>
        <w:rPr>
          <w:rFonts w:hint="eastAsia"/>
        </w:rPr>
      </w:pPr>
      <w:r>
        <w:rPr>
          <w:rFonts w:hint="eastAsia"/>
        </w:rPr>
        <w:t>取消层次数据模型的两个限制条件，</w:t>
      </w:r>
      <w:r>
        <w:rPr>
          <w:rFonts w:hint="eastAsia"/>
          <w:lang w:val="en-US" w:eastAsia="zh-CN"/>
        </w:rPr>
        <w:tab/>
      </w:r>
      <w:r>
        <w:rPr>
          <w:rFonts w:hint="eastAsia"/>
        </w:rPr>
        <w:t>每一个结点可以有多个父结点便形成网状数据模型（network data model）。</w:t>
      </w:r>
    </w:p>
    <w:p>
      <w:pPr>
        <w:bidi w:val="0"/>
        <w:rPr>
          <w:rFonts w:hint="eastAsia"/>
          <w:szCs w:val="22"/>
          <w:shd w:val="clear" w:fill="00B0F0"/>
        </w:rPr>
      </w:pPr>
      <w:bookmarkStart w:id="21" w:name="_Toc95104136"/>
      <w:bookmarkStart w:id="22" w:name="_Toc95103453"/>
      <w:bookmarkStart w:id="23" w:name="_Toc95104274"/>
      <w:r>
        <w:rPr>
          <w:rFonts w:hint="eastAsia"/>
          <w:szCs w:val="22"/>
          <w:shd w:val="clear" w:fill="00B0F0"/>
        </w:rPr>
        <w:t>关系数据模型</w:t>
      </w:r>
      <w:bookmarkEnd w:id="21"/>
      <w:bookmarkEnd w:id="22"/>
      <w:bookmarkEnd w:id="23"/>
    </w:p>
    <w:p>
      <w:pPr>
        <w:rPr>
          <w:rFonts w:hint="eastAsia"/>
        </w:rPr>
      </w:pPr>
      <w:r>
        <w:rPr>
          <w:rFonts w:hint="eastAsia"/>
        </w:rPr>
        <w:t>关系数据模型是一个满足一定条件的二维表格。</w:t>
      </w:r>
      <w:r>
        <w:rPr>
          <w:rFonts w:hint="eastAsia"/>
          <w:lang w:val="en-US" w:eastAsia="zh-CN"/>
        </w:rPr>
        <w:tab/>
      </w:r>
      <w:r>
        <w:rPr>
          <w:rFonts w:hint="eastAsia"/>
        </w:rPr>
        <w:t>通俗地讲，满足关系模型的二维表格是个规则的二维表格，它的每一行是惟一的，每一列也是惟一的。在关系数据模型中，这样一个二维表格称为关系，表格的第一行是属性名，后续的每一行称为元组。每一列是一个属性，同一属性的取值范围相同。</w:t>
      </w:r>
    </w:p>
    <w:p>
      <w:pPr>
        <w:bidi w:val="0"/>
        <w:rPr>
          <w:rFonts w:hint="eastAsia"/>
          <w:szCs w:val="22"/>
          <w:shd w:val="clear" w:fill="92D050"/>
        </w:rPr>
      </w:pPr>
      <w:bookmarkStart w:id="24" w:name="_Toc95108468"/>
      <w:bookmarkStart w:id="25" w:name="_Toc95104275"/>
      <w:bookmarkStart w:id="26" w:name="_Toc95104312"/>
      <w:bookmarkStart w:id="27" w:name="_Toc95104469"/>
      <w:bookmarkStart w:id="28" w:name="_Toc95104137"/>
      <w:bookmarkStart w:id="29" w:name="_Toc95103454"/>
      <w:r>
        <w:rPr>
          <w:rFonts w:hint="eastAsia"/>
          <w:szCs w:val="22"/>
          <w:shd w:val="clear" w:fill="92D050"/>
        </w:rPr>
        <w:t>关系模型的数据结构</w:t>
      </w:r>
      <w:bookmarkEnd w:id="24"/>
      <w:bookmarkEnd w:id="25"/>
      <w:bookmarkEnd w:id="26"/>
      <w:bookmarkEnd w:id="27"/>
      <w:bookmarkEnd w:id="28"/>
      <w:bookmarkEnd w:id="29"/>
    </w:p>
    <w:p>
      <w:pPr>
        <w:rPr>
          <w:rFonts w:hint="eastAsia"/>
        </w:rPr>
      </w:pPr>
      <w:r>
        <w:rPr>
          <w:rFonts w:hint="eastAsia"/>
        </w:rPr>
        <w:t>一个关系模型的逻辑结构是一张二维表格，它由行和列组成，称之为关系，既关系是一个二维表格。在关系数据模型中，实体以及实体间的各种联系均用关系表示。下面介绍关系模型中使用的一些基本概念。</w:t>
      </w:r>
    </w:p>
    <w:p>
      <w:pPr>
        <w:rPr>
          <w:rFonts w:hint="eastAsia"/>
        </w:rPr>
      </w:pPr>
      <w:r>
        <w:rPr>
          <w:rFonts w:hint="eastAsia"/>
        </w:rPr>
        <w:t>1．关系（relation）</w:t>
      </w:r>
    </w:p>
    <w:p>
      <w:pPr>
        <w:rPr>
          <w:rFonts w:hint="eastAsia"/>
        </w:rPr>
      </w:pPr>
      <w:r>
        <w:rPr>
          <w:rFonts w:hint="eastAsia"/>
        </w:rPr>
        <w:t>一个二维表格。</w:t>
      </w:r>
    </w:p>
    <w:p>
      <w:pPr>
        <w:rPr>
          <w:rFonts w:hint="eastAsia"/>
        </w:rPr>
      </w:pPr>
      <w:r>
        <w:rPr>
          <w:rFonts w:hint="eastAsia"/>
        </w:rPr>
        <w:t>2．属性（attribute）</w:t>
      </w:r>
    </w:p>
    <w:p>
      <w:pPr>
        <w:rPr>
          <w:rFonts w:hint="eastAsia"/>
        </w:rPr>
      </w:pPr>
      <w:r>
        <w:rPr>
          <w:rFonts w:hint="eastAsia"/>
        </w:rPr>
        <w:t>表（关系）的每一列必须有一个名字称为属性。</w:t>
      </w:r>
    </w:p>
    <w:p>
      <w:pPr>
        <w:rPr>
          <w:rFonts w:hint="eastAsia"/>
        </w:rPr>
      </w:pPr>
      <w:r>
        <w:rPr>
          <w:rFonts w:hint="eastAsia"/>
        </w:rPr>
        <w:t>3．元组（tuple）</w:t>
      </w:r>
    </w:p>
    <w:p>
      <w:pPr>
        <w:rPr>
          <w:rFonts w:hint="eastAsia"/>
        </w:rPr>
      </w:pPr>
      <w:r>
        <w:rPr>
          <w:rFonts w:hint="eastAsia"/>
        </w:rPr>
        <w:t xml:space="preserve">表（关系）的每一行称为一个元组。 </w:t>
      </w:r>
    </w:p>
    <w:p>
      <w:pPr>
        <w:rPr>
          <w:rFonts w:hint="eastAsia"/>
        </w:rPr>
      </w:pPr>
      <w:r>
        <w:rPr>
          <w:rFonts w:hint="eastAsia"/>
        </w:rPr>
        <w:t>4．域（domain）</w:t>
      </w:r>
    </w:p>
    <w:p>
      <w:pPr>
        <w:rPr>
          <w:rFonts w:hint="eastAsia"/>
        </w:rPr>
      </w:pPr>
      <w:r>
        <w:rPr>
          <w:rFonts w:hint="eastAsia"/>
        </w:rPr>
        <w:t>表（关系）的每一属性有一个取值范围，称为域。</w:t>
      </w:r>
      <w:r>
        <w:rPr>
          <w:rFonts w:hint="eastAsia"/>
          <w:lang w:val="en-US" w:eastAsia="zh-CN"/>
        </w:rPr>
        <w:tab/>
      </w:r>
      <w:r>
        <w:rPr>
          <w:rFonts w:hint="eastAsia"/>
        </w:rPr>
        <w:t>域是一组具有相同数据类型的值的集合。</w:t>
      </w:r>
    </w:p>
    <w:p>
      <w:pPr>
        <w:rPr>
          <w:rFonts w:hint="eastAsia"/>
        </w:rPr>
      </w:pPr>
      <w:r>
        <w:rPr>
          <w:rFonts w:hint="eastAsia"/>
        </w:rPr>
        <w:t>5．关键字（</w:t>
      </w:r>
      <w:r>
        <w:t>key</w:t>
      </w:r>
      <w:r>
        <w:rPr>
          <w:rFonts w:hint="eastAsia"/>
        </w:rPr>
        <w:t>）</w:t>
      </w:r>
    </w:p>
    <w:p>
      <w:pPr>
        <w:rPr>
          <w:rFonts w:hint="eastAsia"/>
        </w:rPr>
      </w:pPr>
      <w:r>
        <w:rPr>
          <w:rFonts w:hint="eastAsia"/>
        </w:rPr>
        <w:t>又称主属性，可以惟一地标识一个元组（一行）的</w:t>
      </w:r>
      <w:ins w:id="6" w:author="Jane" w:date="2021-03-31T13:00:08Z">
        <w:r>
          <w:rPr>
            <w:rFonts w:hint="eastAsia"/>
            <w:lang w:val="en-US" w:eastAsia="zh-CN"/>
          </w:rPr>
          <w:t>一个</w:t>
        </w:r>
      </w:ins>
      <w:r>
        <w:rPr>
          <w:rFonts w:hint="eastAsia"/>
        </w:rPr>
        <w:t>属性</w:t>
      </w:r>
      <w:ins w:id="7" w:author="Jane" w:date="2021-03-31T13:00:11Z">
        <w:r>
          <w:rPr>
            <w:rFonts w:hint="eastAsia"/>
            <w:lang w:val="en-US" w:eastAsia="zh-CN"/>
          </w:rPr>
          <w:t>或</w:t>
        </w:r>
      </w:ins>
      <w:ins w:id="8" w:author="Jane" w:date="2021-03-31T13:00:13Z">
        <w:r>
          <w:rPr>
            <w:rFonts w:hint="eastAsia"/>
            <w:lang w:val="en-US" w:eastAsia="zh-CN"/>
          </w:rPr>
          <w:t>多</w:t>
        </w:r>
      </w:ins>
      <w:ins w:id="9" w:author="Jane" w:date="2021-03-31T13:00:14Z">
        <w:r>
          <w:rPr>
            <w:rFonts w:hint="eastAsia"/>
            <w:lang w:val="en-US" w:eastAsia="zh-CN"/>
          </w:rPr>
          <w:t>个</w:t>
        </w:r>
      </w:ins>
      <w:ins w:id="10" w:author="Jane" w:date="2021-03-31T13:00:16Z">
        <w:r>
          <w:rPr>
            <w:rFonts w:hint="eastAsia"/>
            <w:lang w:val="en-US" w:eastAsia="zh-CN"/>
          </w:rPr>
          <w:t>属性的</w:t>
        </w:r>
      </w:ins>
      <w:ins w:id="11" w:author="Jane" w:date="2021-03-31T13:00:19Z">
        <w:r>
          <w:rPr>
            <w:rFonts w:hint="eastAsia"/>
            <w:lang w:val="en-US" w:eastAsia="zh-CN"/>
          </w:rPr>
          <w:t>组合</w:t>
        </w:r>
      </w:ins>
      <w:r>
        <w:rPr>
          <w:rFonts w:hint="eastAsia"/>
        </w:rPr>
        <w:t>。可以起到这样作用的关键字有两类：</w:t>
      </w:r>
      <w:bookmarkStart w:id="30" w:name="关键字"/>
      <w:bookmarkEnd w:id="30"/>
      <w:r>
        <w:rPr>
          <w:rFonts w:hint="eastAsia"/>
        </w:rPr>
        <w:t>候选关键字和主关键字。</w:t>
      </w:r>
    </w:p>
    <w:p>
      <w:pPr>
        <w:rPr>
          <w:rFonts w:hint="eastAsia"/>
        </w:rPr>
      </w:pPr>
      <w:r>
        <w:rPr>
          <w:rFonts w:hint="eastAsia"/>
        </w:rPr>
        <w:t>１）候选关键字 （c</w:t>
      </w:r>
      <w:r>
        <w:t xml:space="preserve">andidate </w:t>
      </w:r>
      <w:r>
        <w:rPr>
          <w:rFonts w:hint="eastAsia"/>
        </w:rPr>
        <w:t>k</w:t>
      </w:r>
      <w:r>
        <w:t>ey</w:t>
      </w:r>
      <w:r>
        <w:rPr>
          <w:rFonts w:hint="eastAsia"/>
        </w:rPr>
        <w:t>）</w:t>
      </w:r>
    </w:p>
    <w:p>
      <w:pPr>
        <w:rPr>
          <w:rFonts w:hint="eastAsia"/>
        </w:rPr>
      </w:pPr>
      <w:r>
        <w:rPr>
          <w:rFonts w:hint="eastAsia"/>
        </w:rPr>
        <w:t>一个关系中可以惟一地标识一个元组（一行）的一个属性或多个属性的组合。一个关系中可以有多个候选关键字。</w:t>
      </w:r>
    </w:p>
    <w:p>
      <w:pPr>
        <w:rPr>
          <w:rFonts w:hint="eastAsia"/>
        </w:rPr>
      </w:pPr>
      <w:r>
        <w:rPr>
          <w:rFonts w:hint="eastAsia"/>
        </w:rPr>
        <w:t>２）主关键字（p</w:t>
      </w:r>
      <w:r>
        <w:t xml:space="preserve">rimary </w:t>
      </w:r>
      <w:r>
        <w:rPr>
          <w:rFonts w:hint="eastAsia"/>
        </w:rPr>
        <w:t>k</w:t>
      </w:r>
      <w:r>
        <w:t>ey</w:t>
      </w:r>
      <w:r>
        <w:rPr>
          <w:rFonts w:hint="eastAsia"/>
        </w:rPr>
        <w:t>）</w:t>
      </w:r>
    </w:p>
    <w:p>
      <w:pPr>
        <w:rPr>
          <w:rFonts w:hint="eastAsia"/>
        </w:rPr>
      </w:pPr>
      <w:r>
        <w:rPr>
          <w:rFonts w:hint="eastAsia"/>
        </w:rPr>
        <w:t>把关系中的一个候选关键字定义为主关键字。一个关系中只能有一个主关键字，用以惟一地标识元组，简称为关键字。</w:t>
      </w:r>
    </w:p>
    <w:p>
      <w:pPr>
        <w:rPr>
          <w:rFonts w:hint="eastAsia"/>
        </w:rPr>
      </w:pPr>
      <w:r>
        <w:rPr>
          <w:rFonts w:hint="eastAsia"/>
        </w:rPr>
        <w:t>有的时候，关系中只有一个候选关键字，把这个候选关键字定义为主关键字后，关系中将没有候选关键字。</w:t>
      </w:r>
    </w:p>
    <w:p>
      <w:pPr>
        <w:rPr>
          <w:rFonts w:hint="eastAsia"/>
        </w:rPr>
      </w:pPr>
      <w:r>
        <w:rPr>
          <w:rFonts w:hint="eastAsia"/>
        </w:rPr>
        <w:t>关系中不应该存在重复的元组（表中不能有重复的行），因此每个关系都至少有一个关键字。可能出现的一种极端情况是：关键字包含关系中的所有属性。</w:t>
      </w:r>
    </w:p>
    <w:p>
      <w:pPr>
        <w:rPr>
          <w:rFonts w:hint="eastAsia"/>
        </w:rPr>
      </w:pPr>
      <w:r>
        <w:rPr>
          <w:rFonts w:hint="eastAsia"/>
        </w:rPr>
        <w:t>6．外部键（f</w:t>
      </w:r>
      <w:r>
        <w:t xml:space="preserve">oreign </w:t>
      </w:r>
      <w:r>
        <w:rPr>
          <w:rFonts w:hint="eastAsia"/>
        </w:rPr>
        <w:t>k</w:t>
      </w:r>
      <w:r>
        <w:t>ey</w:t>
      </w:r>
      <w:r>
        <w:rPr>
          <w:rFonts w:hint="eastAsia"/>
        </w:rPr>
        <w:t>）</w:t>
      </w:r>
    </w:p>
    <w:p>
      <w:pPr>
        <w:rPr>
          <w:rFonts w:hint="eastAsia"/>
        </w:rPr>
      </w:pPr>
      <w:r>
        <w:rPr>
          <w:rFonts w:hint="eastAsia"/>
        </w:rPr>
        <w:t>如果某个关系中的一个属性或属性组合不是所在关系的主关键字或候选关键字，但却是其他关系的主关键字，对这个关系而言，称其为外部关键字。</w:t>
      </w:r>
    </w:p>
    <w:p>
      <w:pPr>
        <w:rPr>
          <w:rFonts w:hint="eastAsia"/>
        </w:rPr>
      </w:pPr>
      <w:r>
        <w:rPr>
          <w:rFonts w:hint="eastAsia"/>
        </w:rPr>
        <w:t>7．关系模式（relational schema）</w:t>
      </w:r>
    </w:p>
    <w:p>
      <w:pPr>
        <w:rPr>
          <w:rFonts w:hint="eastAsia"/>
        </w:rPr>
      </w:pPr>
      <w:r>
        <w:rPr>
          <w:rFonts w:hint="eastAsia"/>
        </w:rPr>
        <w:t>关系模式是对关系数据结构的描述。</w:t>
      </w:r>
      <w:r>
        <w:rPr>
          <w:rFonts w:hint="eastAsia"/>
          <w:lang w:val="en-US" w:eastAsia="zh-CN"/>
        </w:rPr>
        <w:tab/>
      </w:r>
      <w:r>
        <w:rPr>
          <w:rFonts w:hint="eastAsia"/>
        </w:rPr>
        <w:t>简记为：关系名（属性1，属性2，属性3，</w:t>
      </w:r>
      <w:r>
        <w:t>……</w:t>
      </w:r>
      <w:r>
        <w:rPr>
          <w:rFonts w:hint="eastAsia"/>
        </w:rPr>
        <w:t>属性n）。</w:t>
      </w:r>
    </w:p>
    <w:p>
      <w:pPr>
        <w:rPr>
          <w:rFonts w:hint="eastAsia"/>
        </w:rPr>
      </w:pPr>
      <w:r>
        <w:rPr>
          <w:rFonts w:hint="eastAsia"/>
        </w:rPr>
        <w:t>表</w:t>
      </w:r>
      <w:r>
        <w:rPr>
          <w:rFonts w:hint="eastAsia"/>
          <w:lang w:val="en-US" w:eastAsia="zh-CN"/>
        </w:rPr>
        <w:t>2.1</w:t>
      </w:r>
      <w:r>
        <w:rPr>
          <w:rFonts w:hint="eastAsia"/>
        </w:rPr>
        <w:t>是一个关系，关系名是仓库，此关系具有4个属性：</w:t>
      </w:r>
      <w:r>
        <w:rPr>
          <w:rFonts w:hint="eastAsia"/>
          <w:lang w:val="en-US" w:eastAsia="zh-CN"/>
        </w:rPr>
        <w:tab/>
      </w:r>
      <w:r>
        <w:rPr>
          <w:rFonts w:hint="eastAsia"/>
        </w:rPr>
        <w:t>仓库号，仓库名，地点，面积。其关系模式是：仓库（</w:t>
      </w:r>
      <w:r>
        <w:rPr>
          <w:rFonts w:hint="eastAsia"/>
          <w:u w:val="single"/>
        </w:rPr>
        <w:t>仓库号</w:t>
      </w:r>
      <w:r>
        <w:rPr>
          <w:rFonts w:hint="eastAsia"/>
        </w:rPr>
        <w:t>，仓库名，地点，面积）。关系的关键字是仓库号，因此仓库号不能有重复值，同时不能为空。</w:t>
      </w:r>
    </w:p>
    <w:p>
      <w:pPr>
        <w:bidi w:val="0"/>
        <w:ind w:left="0" w:leftChars="0" w:firstLine="0" w:firstLineChars="0"/>
        <w:jc w:val="center"/>
        <w:rPr>
          <w:rFonts w:hint="eastAsia"/>
          <w:szCs w:val="22"/>
        </w:rPr>
      </w:pPr>
      <w:bookmarkStart w:id="31" w:name="_Toc95104138"/>
      <w:bookmarkStart w:id="32" w:name="_Toc95104276"/>
      <w:r>
        <w:rPr>
          <w:rFonts w:hint="eastAsia"/>
          <w:szCs w:val="22"/>
        </w:rPr>
        <w:t>表2.1 “仓库”关系</w:t>
      </w:r>
      <w:bookmarkEnd w:id="31"/>
      <w:bookmarkEnd w:id="32"/>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autofit"/>
        <w:tblCellMar>
          <w:top w:w="0" w:type="dxa"/>
          <w:left w:w="108" w:type="dxa"/>
          <w:bottom w:w="0" w:type="dxa"/>
          <w:right w:w="108" w:type="dxa"/>
        </w:tblCellMar>
      </w:tblPr>
      <w:tblGrid>
        <w:gridCol w:w="1093"/>
        <w:gridCol w:w="1260"/>
        <w:gridCol w:w="10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CellMar>
            <w:top w:w="0" w:type="dxa"/>
            <w:left w:w="108" w:type="dxa"/>
            <w:bottom w:w="0" w:type="dxa"/>
            <w:right w:w="108" w:type="dxa"/>
          </w:tblCellMar>
        </w:tblPrEx>
        <w:trPr>
          <w:jc w:val="center"/>
        </w:trPr>
        <w:tc>
          <w:tcPr>
            <w:tcW w:w="1008" w:type="dxa"/>
            <w:tcBorders>
              <w:top w:val="single" w:color="auto" w:sz="8" w:space="0"/>
              <w:left w:val="nil"/>
              <w:bottom w:val="single" w:color="auto" w:sz="8" w:space="0"/>
              <w:right w:val="single" w:color="auto" w:sz="4" w:space="0"/>
            </w:tcBorders>
            <w:shd w:val="clear" w:color="auto" w:fill="auto"/>
            <w:noWrap w:val="0"/>
            <w:vAlign w:val="top"/>
          </w:tcPr>
          <w:p>
            <w:pPr>
              <w:rPr>
                <w:rFonts w:hint="eastAsia"/>
              </w:rPr>
            </w:pPr>
            <w:r>
              <w:rPr>
                <w:rFonts w:hint="eastAsia"/>
              </w:rPr>
              <w:t>仓库号</w:t>
            </w:r>
          </w:p>
        </w:tc>
        <w:tc>
          <w:tcPr>
            <w:tcW w:w="1260" w:type="dxa"/>
            <w:tcBorders>
              <w:top w:val="single" w:color="auto" w:sz="8" w:space="0"/>
              <w:left w:val="single" w:color="auto" w:sz="4" w:space="0"/>
              <w:bottom w:val="single" w:color="auto" w:sz="8" w:space="0"/>
              <w:right w:val="single" w:color="auto" w:sz="4" w:space="0"/>
            </w:tcBorders>
            <w:shd w:val="clear" w:color="auto" w:fill="auto"/>
            <w:noWrap w:val="0"/>
            <w:vAlign w:val="top"/>
          </w:tcPr>
          <w:p>
            <w:pPr>
              <w:rPr>
                <w:rFonts w:hint="eastAsia"/>
              </w:rPr>
            </w:pPr>
            <w:r>
              <w:rPr>
                <w:rFonts w:hint="eastAsia"/>
              </w:rPr>
              <w:t>仓库名</w:t>
            </w:r>
          </w:p>
        </w:tc>
        <w:tc>
          <w:tcPr>
            <w:tcW w:w="1080" w:type="dxa"/>
            <w:tcBorders>
              <w:top w:val="single" w:color="auto" w:sz="8" w:space="0"/>
              <w:left w:val="single" w:color="auto" w:sz="4" w:space="0"/>
              <w:bottom w:val="single" w:color="auto" w:sz="8" w:space="0"/>
              <w:right w:val="single" w:color="auto" w:sz="4" w:space="0"/>
            </w:tcBorders>
            <w:shd w:val="clear" w:color="auto" w:fill="auto"/>
            <w:noWrap w:val="0"/>
            <w:vAlign w:val="top"/>
          </w:tcPr>
          <w:p>
            <w:pPr>
              <w:rPr>
                <w:rFonts w:hint="eastAsia"/>
              </w:rPr>
            </w:pPr>
            <w:r>
              <w:rPr>
                <w:rFonts w:hint="eastAsia"/>
              </w:rPr>
              <w:t>地点</w:t>
            </w:r>
          </w:p>
        </w:tc>
        <w:tc>
          <w:tcPr>
            <w:tcW w:w="1080" w:type="dxa"/>
            <w:tcBorders>
              <w:top w:val="single" w:color="auto" w:sz="8" w:space="0"/>
              <w:left w:val="single" w:color="auto" w:sz="4" w:space="0"/>
              <w:bottom w:val="single" w:color="auto" w:sz="8" w:space="0"/>
              <w:right w:val="nil"/>
            </w:tcBorders>
            <w:shd w:val="clear" w:color="auto" w:fill="auto"/>
            <w:noWrap w:val="0"/>
            <w:vAlign w:val="top"/>
          </w:tcPr>
          <w:p>
            <w:pPr>
              <w:rPr>
                <w:rFonts w:hint="eastAsia"/>
              </w:rPr>
            </w:pPr>
            <w:r>
              <w:rPr>
                <w:rFonts w:hint="eastAsia"/>
              </w:rPr>
              <w:t>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Borders>
              <w:top w:val="single" w:color="auto" w:sz="8" w:space="0"/>
              <w:left w:val="nil"/>
            </w:tcBorders>
            <w:shd w:val="clear" w:color="auto" w:fill="auto"/>
            <w:noWrap w:val="0"/>
            <w:vAlign w:val="center"/>
          </w:tcPr>
          <w:p>
            <w:pPr>
              <w:jc w:val="center"/>
              <w:rPr>
                <w:rFonts w:hint="eastAsia"/>
              </w:rPr>
            </w:pPr>
            <w:r>
              <w:rPr>
                <w:rFonts w:hint="eastAsia"/>
              </w:rPr>
              <w:t>WH1</w:t>
            </w:r>
          </w:p>
        </w:tc>
        <w:tc>
          <w:tcPr>
            <w:tcW w:w="1260" w:type="dxa"/>
            <w:tcBorders>
              <w:top w:val="single" w:color="auto" w:sz="8" w:space="0"/>
            </w:tcBorders>
            <w:shd w:val="clear" w:color="auto" w:fill="auto"/>
            <w:noWrap w:val="0"/>
            <w:vAlign w:val="center"/>
          </w:tcPr>
          <w:p>
            <w:pPr>
              <w:jc w:val="center"/>
              <w:rPr>
                <w:rFonts w:hint="eastAsia"/>
              </w:rPr>
            </w:pPr>
            <w:r>
              <w:rPr>
                <w:rFonts w:hint="eastAsia"/>
              </w:rPr>
              <w:t>兴旺</w:t>
            </w:r>
          </w:p>
        </w:tc>
        <w:tc>
          <w:tcPr>
            <w:tcW w:w="1080" w:type="dxa"/>
            <w:tcBorders>
              <w:top w:val="single" w:color="auto" w:sz="8" w:space="0"/>
            </w:tcBorders>
            <w:shd w:val="clear" w:color="auto" w:fill="auto"/>
            <w:noWrap w:val="0"/>
            <w:vAlign w:val="center"/>
          </w:tcPr>
          <w:p>
            <w:pPr>
              <w:jc w:val="center"/>
              <w:rPr>
                <w:rFonts w:hint="eastAsia"/>
              </w:rPr>
            </w:pPr>
            <w:r>
              <w:rPr>
                <w:rFonts w:hint="eastAsia"/>
              </w:rPr>
              <w:t>上海</w:t>
            </w:r>
          </w:p>
        </w:tc>
        <w:tc>
          <w:tcPr>
            <w:tcW w:w="1080" w:type="dxa"/>
            <w:tcBorders>
              <w:top w:val="single" w:color="auto" w:sz="8" w:space="0"/>
              <w:right w:val="nil"/>
            </w:tcBorders>
            <w:shd w:val="clear" w:color="auto" w:fill="auto"/>
            <w:noWrap w:val="0"/>
            <w:vAlign w:val="center"/>
          </w:tcPr>
          <w:p>
            <w:pPr>
              <w:jc w:val="center"/>
              <w:rPr>
                <w:rFonts w:hint="eastAsia"/>
              </w:rPr>
            </w:pPr>
            <w:r>
              <w:rPr>
                <w:rFonts w:hint="eastAsia"/>
              </w:rPr>
              <w:t>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8" w:type="dxa"/>
            <w:tcBorders>
              <w:left w:val="nil"/>
            </w:tcBorders>
            <w:shd w:val="clear" w:color="auto" w:fill="auto"/>
            <w:noWrap w:val="0"/>
            <w:vAlign w:val="center"/>
          </w:tcPr>
          <w:p>
            <w:pPr>
              <w:jc w:val="center"/>
              <w:rPr>
                <w:rFonts w:hint="eastAsia"/>
              </w:rPr>
            </w:pPr>
            <w:r>
              <w:rPr>
                <w:rFonts w:hint="eastAsia"/>
              </w:rPr>
              <w:t>WH2</w:t>
            </w:r>
          </w:p>
        </w:tc>
        <w:tc>
          <w:tcPr>
            <w:tcW w:w="1260" w:type="dxa"/>
            <w:shd w:val="clear" w:color="auto" w:fill="auto"/>
            <w:noWrap w:val="0"/>
            <w:vAlign w:val="center"/>
          </w:tcPr>
          <w:p>
            <w:pPr>
              <w:jc w:val="center"/>
              <w:rPr>
                <w:rFonts w:hint="eastAsia"/>
              </w:rPr>
            </w:pPr>
            <w:r>
              <w:rPr>
                <w:rFonts w:hint="eastAsia"/>
              </w:rPr>
              <w:t>广发</w:t>
            </w:r>
          </w:p>
        </w:tc>
        <w:tc>
          <w:tcPr>
            <w:tcW w:w="1080" w:type="dxa"/>
            <w:shd w:val="clear" w:color="auto" w:fill="auto"/>
            <w:noWrap w:val="0"/>
            <w:vAlign w:val="center"/>
          </w:tcPr>
          <w:p>
            <w:pPr>
              <w:jc w:val="center"/>
              <w:rPr>
                <w:rFonts w:hint="eastAsia"/>
              </w:rPr>
            </w:pPr>
            <w:r>
              <w:rPr>
                <w:rFonts w:hint="eastAsia"/>
              </w:rPr>
              <w:t>长沙</w:t>
            </w:r>
          </w:p>
        </w:tc>
        <w:tc>
          <w:tcPr>
            <w:tcW w:w="1080" w:type="dxa"/>
            <w:tcBorders>
              <w:right w:val="nil"/>
            </w:tcBorders>
            <w:shd w:val="clear" w:color="auto" w:fill="auto"/>
            <w:noWrap w:val="0"/>
            <w:vAlign w:val="center"/>
          </w:tcPr>
          <w:p>
            <w:pPr>
              <w:jc w:val="center"/>
              <w:rPr>
                <w:rFonts w:hint="eastAsia"/>
              </w:rPr>
            </w:pPr>
            <w:r>
              <w:rPr>
                <w:rFonts w:hint="eastAsia"/>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CellMar>
            <w:top w:w="0" w:type="dxa"/>
            <w:left w:w="108" w:type="dxa"/>
            <w:bottom w:w="0" w:type="dxa"/>
            <w:right w:w="108" w:type="dxa"/>
          </w:tblCellMar>
        </w:tblPrEx>
        <w:trPr>
          <w:jc w:val="center"/>
        </w:trPr>
        <w:tc>
          <w:tcPr>
            <w:tcW w:w="1008" w:type="dxa"/>
            <w:tcBorders>
              <w:left w:val="nil"/>
            </w:tcBorders>
            <w:shd w:val="clear" w:color="auto" w:fill="auto"/>
            <w:noWrap w:val="0"/>
            <w:vAlign w:val="center"/>
          </w:tcPr>
          <w:p>
            <w:pPr>
              <w:jc w:val="center"/>
              <w:rPr>
                <w:rFonts w:hint="eastAsia"/>
              </w:rPr>
            </w:pPr>
            <w:r>
              <w:rPr>
                <w:rFonts w:hint="eastAsia"/>
              </w:rPr>
              <w:t>WH3</w:t>
            </w:r>
          </w:p>
        </w:tc>
        <w:tc>
          <w:tcPr>
            <w:tcW w:w="1260" w:type="dxa"/>
            <w:shd w:val="clear" w:color="auto" w:fill="auto"/>
            <w:noWrap w:val="0"/>
            <w:vAlign w:val="center"/>
          </w:tcPr>
          <w:p>
            <w:pPr>
              <w:jc w:val="center"/>
              <w:rPr>
                <w:rFonts w:hint="eastAsia"/>
              </w:rPr>
            </w:pPr>
            <w:r>
              <w:rPr>
                <w:rFonts w:hint="eastAsia"/>
              </w:rPr>
              <w:t>红星</w:t>
            </w:r>
          </w:p>
        </w:tc>
        <w:tc>
          <w:tcPr>
            <w:tcW w:w="1080" w:type="dxa"/>
            <w:shd w:val="clear" w:color="auto" w:fill="auto"/>
            <w:noWrap w:val="0"/>
            <w:vAlign w:val="center"/>
          </w:tcPr>
          <w:p>
            <w:pPr>
              <w:jc w:val="center"/>
              <w:rPr>
                <w:rFonts w:hint="eastAsia"/>
              </w:rPr>
            </w:pPr>
            <w:r>
              <w:rPr>
                <w:rFonts w:hint="eastAsia"/>
              </w:rPr>
              <w:t>昆明</w:t>
            </w:r>
          </w:p>
        </w:tc>
        <w:tc>
          <w:tcPr>
            <w:tcW w:w="1080" w:type="dxa"/>
            <w:tcBorders>
              <w:right w:val="nil"/>
            </w:tcBorders>
            <w:shd w:val="clear" w:color="auto" w:fill="auto"/>
            <w:noWrap w:val="0"/>
            <w:vAlign w:val="center"/>
          </w:tcPr>
          <w:p>
            <w:pPr>
              <w:jc w:val="center"/>
              <w:rPr>
                <w:rFonts w:hint="eastAsia"/>
              </w:rPr>
            </w:pPr>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CellMar>
            <w:top w:w="0" w:type="dxa"/>
            <w:left w:w="108" w:type="dxa"/>
            <w:bottom w:w="0" w:type="dxa"/>
            <w:right w:w="108" w:type="dxa"/>
          </w:tblCellMar>
        </w:tblPrEx>
        <w:trPr>
          <w:jc w:val="center"/>
        </w:trPr>
        <w:tc>
          <w:tcPr>
            <w:tcW w:w="1008" w:type="dxa"/>
            <w:tcBorders>
              <w:left w:val="nil"/>
            </w:tcBorders>
            <w:shd w:val="clear" w:color="auto" w:fill="auto"/>
            <w:noWrap w:val="0"/>
            <w:vAlign w:val="center"/>
          </w:tcPr>
          <w:p>
            <w:pPr>
              <w:jc w:val="center"/>
              <w:rPr>
                <w:rFonts w:hint="eastAsia"/>
              </w:rPr>
            </w:pPr>
            <w:r>
              <w:rPr>
                <w:rFonts w:hint="eastAsia"/>
              </w:rPr>
              <w:t>WH4</w:t>
            </w:r>
          </w:p>
        </w:tc>
        <w:tc>
          <w:tcPr>
            <w:tcW w:w="1260" w:type="dxa"/>
            <w:shd w:val="clear" w:color="auto" w:fill="auto"/>
            <w:noWrap w:val="0"/>
            <w:vAlign w:val="center"/>
          </w:tcPr>
          <w:p>
            <w:pPr>
              <w:jc w:val="center"/>
              <w:rPr>
                <w:rFonts w:hint="eastAsia"/>
              </w:rPr>
            </w:pPr>
            <w:r>
              <w:rPr>
                <w:rFonts w:hint="eastAsia"/>
              </w:rPr>
              <w:t>奥胜</w:t>
            </w:r>
          </w:p>
        </w:tc>
        <w:tc>
          <w:tcPr>
            <w:tcW w:w="1080" w:type="dxa"/>
            <w:shd w:val="clear" w:color="auto" w:fill="auto"/>
            <w:noWrap w:val="0"/>
            <w:vAlign w:val="center"/>
          </w:tcPr>
          <w:p>
            <w:pPr>
              <w:jc w:val="center"/>
              <w:rPr>
                <w:rFonts w:hint="eastAsia"/>
              </w:rPr>
            </w:pPr>
            <w:r>
              <w:rPr>
                <w:rFonts w:hint="eastAsia"/>
              </w:rPr>
              <w:t>兰州</w:t>
            </w:r>
          </w:p>
        </w:tc>
        <w:tc>
          <w:tcPr>
            <w:tcW w:w="1080" w:type="dxa"/>
            <w:tcBorders>
              <w:right w:val="nil"/>
            </w:tcBorders>
            <w:shd w:val="clear" w:color="auto" w:fill="auto"/>
            <w:noWrap w:val="0"/>
            <w:vAlign w:val="center"/>
          </w:tcPr>
          <w:p>
            <w:pPr>
              <w:jc w:val="center"/>
              <w:rPr>
                <w:rFonts w:hint="eastAsia"/>
              </w:rPr>
            </w:pPr>
            <w:r>
              <w:rPr>
                <w:rFonts w:hint="eastAsia"/>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CellMar>
            <w:top w:w="0" w:type="dxa"/>
            <w:left w:w="108" w:type="dxa"/>
            <w:bottom w:w="0" w:type="dxa"/>
            <w:right w:w="108" w:type="dxa"/>
          </w:tblCellMar>
        </w:tblPrEx>
        <w:trPr>
          <w:jc w:val="center"/>
        </w:trPr>
        <w:tc>
          <w:tcPr>
            <w:tcW w:w="1008" w:type="dxa"/>
            <w:tcBorders>
              <w:left w:val="nil"/>
              <w:bottom w:val="single" w:color="auto" w:sz="4" w:space="0"/>
            </w:tcBorders>
            <w:shd w:val="clear" w:color="auto" w:fill="auto"/>
            <w:noWrap w:val="0"/>
            <w:vAlign w:val="center"/>
          </w:tcPr>
          <w:p>
            <w:pPr>
              <w:jc w:val="center"/>
              <w:rPr>
                <w:rFonts w:hint="eastAsia"/>
              </w:rPr>
            </w:pPr>
            <w:r>
              <w:rPr>
                <w:rFonts w:hint="eastAsia"/>
              </w:rPr>
              <w:t>WH5</w:t>
            </w:r>
          </w:p>
        </w:tc>
        <w:tc>
          <w:tcPr>
            <w:tcW w:w="1260" w:type="dxa"/>
            <w:tcBorders>
              <w:bottom w:val="single" w:color="auto" w:sz="4" w:space="0"/>
            </w:tcBorders>
            <w:shd w:val="clear" w:color="auto" w:fill="auto"/>
            <w:noWrap w:val="0"/>
            <w:vAlign w:val="center"/>
          </w:tcPr>
          <w:p>
            <w:pPr>
              <w:jc w:val="center"/>
              <w:rPr>
                <w:rFonts w:hint="eastAsia"/>
              </w:rPr>
            </w:pPr>
            <w:r>
              <w:rPr>
                <w:rFonts w:hint="eastAsia"/>
              </w:rPr>
              <w:t>高利</w:t>
            </w:r>
          </w:p>
        </w:tc>
        <w:tc>
          <w:tcPr>
            <w:tcW w:w="1080" w:type="dxa"/>
            <w:tcBorders>
              <w:bottom w:val="single" w:color="auto" w:sz="4" w:space="0"/>
            </w:tcBorders>
            <w:shd w:val="clear" w:color="auto" w:fill="auto"/>
            <w:noWrap w:val="0"/>
            <w:vAlign w:val="center"/>
          </w:tcPr>
          <w:p>
            <w:pPr>
              <w:jc w:val="center"/>
              <w:rPr>
                <w:rFonts w:hint="eastAsia"/>
              </w:rPr>
            </w:pPr>
            <w:r>
              <w:rPr>
                <w:rFonts w:hint="eastAsia"/>
              </w:rPr>
              <w:t>长春</w:t>
            </w:r>
          </w:p>
        </w:tc>
        <w:tc>
          <w:tcPr>
            <w:tcW w:w="1080" w:type="dxa"/>
            <w:tcBorders>
              <w:bottom w:val="single" w:color="auto" w:sz="4" w:space="0"/>
              <w:right w:val="nil"/>
            </w:tcBorders>
            <w:shd w:val="clear" w:color="auto" w:fill="auto"/>
            <w:noWrap w:val="0"/>
            <w:vAlign w:val="center"/>
          </w:tcPr>
          <w:p>
            <w:pPr>
              <w:jc w:val="center"/>
              <w:rPr>
                <w:rFonts w:hint="eastAsia"/>
              </w:rPr>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CellMar>
            <w:top w:w="0" w:type="dxa"/>
            <w:left w:w="108" w:type="dxa"/>
            <w:bottom w:w="0" w:type="dxa"/>
            <w:right w:w="108" w:type="dxa"/>
          </w:tblCellMar>
        </w:tblPrEx>
        <w:trPr>
          <w:jc w:val="center"/>
        </w:trPr>
        <w:tc>
          <w:tcPr>
            <w:tcW w:w="1008" w:type="dxa"/>
            <w:tcBorders>
              <w:top w:val="single" w:color="auto" w:sz="4" w:space="0"/>
              <w:left w:val="nil"/>
              <w:bottom w:val="single" w:color="auto" w:sz="8" w:space="0"/>
              <w:right w:val="single" w:color="auto" w:sz="4" w:space="0"/>
            </w:tcBorders>
            <w:shd w:val="clear" w:color="auto" w:fill="auto"/>
            <w:noWrap w:val="0"/>
            <w:vAlign w:val="center"/>
          </w:tcPr>
          <w:p>
            <w:pPr>
              <w:jc w:val="center"/>
              <w:rPr>
                <w:rFonts w:hint="eastAsia"/>
              </w:rPr>
            </w:pPr>
            <w:r>
              <w:rPr>
                <w:rFonts w:hint="eastAsia"/>
              </w:rPr>
              <w:t>WH6</w:t>
            </w:r>
          </w:p>
        </w:tc>
        <w:tc>
          <w:tcPr>
            <w:tcW w:w="1260" w:type="dxa"/>
            <w:tcBorders>
              <w:top w:val="single" w:color="auto" w:sz="4" w:space="0"/>
              <w:left w:val="single" w:color="auto" w:sz="4" w:space="0"/>
              <w:bottom w:val="single" w:color="auto" w:sz="8" w:space="0"/>
              <w:right w:val="single" w:color="auto" w:sz="4" w:space="0"/>
            </w:tcBorders>
            <w:shd w:val="clear" w:color="auto" w:fill="auto"/>
            <w:noWrap w:val="0"/>
            <w:vAlign w:val="center"/>
          </w:tcPr>
          <w:p>
            <w:pPr>
              <w:jc w:val="center"/>
              <w:rPr>
                <w:rFonts w:hint="eastAsia"/>
              </w:rPr>
            </w:pPr>
            <w:r>
              <w:rPr>
                <w:rFonts w:hint="eastAsia"/>
              </w:rPr>
              <w:t>中财</w:t>
            </w:r>
          </w:p>
        </w:tc>
        <w:tc>
          <w:tcPr>
            <w:tcW w:w="1080" w:type="dxa"/>
            <w:tcBorders>
              <w:top w:val="single" w:color="auto" w:sz="4" w:space="0"/>
              <w:left w:val="single" w:color="auto" w:sz="4" w:space="0"/>
              <w:bottom w:val="single" w:color="auto" w:sz="8" w:space="0"/>
              <w:right w:val="single" w:color="auto" w:sz="4" w:space="0"/>
            </w:tcBorders>
            <w:shd w:val="clear" w:color="auto" w:fill="auto"/>
            <w:noWrap w:val="0"/>
            <w:vAlign w:val="center"/>
          </w:tcPr>
          <w:p>
            <w:pPr>
              <w:jc w:val="center"/>
              <w:rPr>
                <w:rFonts w:hint="eastAsia"/>
              </w:rPr>
            </w:pPr>
            <w:r>
              <w:rPr>
                <w:rFonts w:hint="eastAsia"/>
              </w:rPr>
              <w:t>北京</w:t>
            </w:r>
          </w:p>
        </w:tc>
        <w:tc>
          <w:tcPr>
            <w:tcW w:w="1080" w:type="dxa"/>
            <w:tcBorders>
              <w:top w:val="single" w:color="auto" w:sz="4" w:space="0"/>
              <w:left w:val="single" w:color="auto" w:sz="4" w:space="0"/>
              <w:bottom w:val="single" w:color="auto" w:sz="8" w:space="0"/>
              <w:right w:val="nil"/>
            </w:tcBorders>
            <w:shd w:val="clear" w:color="auto" w:fill="auto"/>
            <w:noWrap w:val="0"/>
            <w:vAlign w:val="center"/>
          </w:tcPr>
          <w:p>
            <w:pPr>
              <w:jc w:val="center"/>
              <w:rPr>
                <w:rFonts w:hint="eastAsia"/>
              </w:rPr>
            </w:pPr>
            <w:r>
              <w:rPr>
                <w:rFonts w:hint="eastAsia"/>
              </w:rPr>
              <w:t>600</w:t>
            </w:r>
          </w:p>
        </w:tc>
      </w:tr>
    </w:tbl>
    <w:p>
      <w:pPr>
        <w:rPr>
          <w:rFonts w:hint="eastAsia"/>
        </w:rPr>
      </w:pPr>
      <w:r>
        <w:rPr>
          <w:rFonts w:hint="eastAsia"/>
        </w:rPr>
        <w:t>综上所述，可以得出如下结论：</w:t>
      </w:r>
    </w:p>
    <w:p>
      <w:pPr>
        <w:rPr>
          <w:rFonts w:hint="eastAsia"/>
        </w:rPr>
      </w:pPr>
      <w:r>
        <w:rPr>
          <w:rFonts w:hint="eastAsia"/>
        </w:rPr>
        <w:t>1）一个关系是一个二维表格。</w:t>
      </w:r>
    </w:p>
    <w:p>
      <w:pPr>
        <w:rPr>
          <w:rFonts w:hint="eastAsia"/>
        </w:rPr>
      </w:pPr>
      <w:r>
        <w:rPr>
          <w:rFonts w:hint="eastAsia"/>
        </w:rPr>
        <w:t>2）二维表格的每一列是一个属性。每一列有惟一的属性名。属性在表中的顺序无关紧要。</w:t>
      </w:r>
    </w:p>
    <w:p>
      <w:pPr>
        <w:rPr>
          <w:rFonts w:hint="eastAsia"/>
        </w:rPr>
      </w:pPr>
      <w:r>
        <w:rPr>
          <w:rFonts w:hint="eastAsia"/>
        </w:rPr>
        <w:t>3）二维表格的每一列数据的数据类型相同，数据来自同一个值域。不同列的数据也可以来自同一个值域。</w:t>
      </w:r>
    </w:p>
    <w:p>
      <w:pPr>
        <w:rPr>
          <w:rFonts w:hint="eastAsia" w:eastAsia="宋体"/>
          <w:lang w:eastAsia="zh-CN"/>
        </w:rPr>
      </w:pPr>
      <w:r>
        <w:rPr>
          <w:rFonts w:hint="eastAsia"/>
        </w:rPr>
        <w:t>4）二维表格中每一行（除属性名行）是一个元组，表中不能有重复的元组（元组是惟一的），用关键字（主关键字和候选关键字）来保证元组的惟一性，例如表2.1中的“仓库号”。元组在表中的顺序无关紧要。</w:t>
      </w:r>
    </w:p>
    <w:p>
      <w:pPr>
        <w:rPr>
          <w:rFonts w:hint="eastAsia"/>
          <w:szCs w:val="22"/>
          <w:lang w:val="en-US" w:eastAsia="zh-CN"/>
        </w:rPr>
      </w:pPr>
      <w:r>
        <w:rPr>
          <w:rFonts w:hint="eastAsia"/>
          <w:szCs w:val="22"/>
          <w:lang w:val="en-US" w:eastAsia="zh-CN"/>
        </w:rPr>
        <w:t>同一事物在现实世界、信息世界和计算机世界中的称谓有所不同，对应关系如表2.2所示。</w:t>
      </w:r>
    </w:p>
    <w:p>
      <w:pPr>
        <w:bidi w:val="0"/>
        <w:ind w:left="0" w:leftChars="0" w:firstLine="0" w:firstLineChars="0"/>
        <w:jc w:val="center"/>
        <w:rPr>
          <w:rFonts w:hint="eastAsia"/>
          <w:szCs w:val="22"/>
        </w:rPr>
      </w:pPr>
      <w:bookmarkStart w:id="33" w:name="_Toc95104277"/>
      <w:bookmarkStart w:id="34" w:name="_Toc95104139"/>
      <w:r>
        <w:rPr>
          <w:rFonts w:hint="eastAsia"/>
          <w:szCs w:val="22"/>
        </w:rPr>
        <w:t>表2.2 数据模型中概念之间的对应关系</w:t>
      </w:r>
      <w:bookmarkEnd w:id="33"/>
      <w:bookmarkEnd w:id="34"/>
    </w:p>
    <w:tbl>
      <w:tblPr>
        <w:tblStyle w:val="9"/>
        <w:tblW w:w="0" w:type="auto"/>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1976"/>
        <w:gridCol w:w="1352"/>
        <w:gridCol w:w="1352"/>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52" w:type="dxa"/>
            <w:tcBorders>
              <w:top w:val="single" w:color="auto" w:sz="8" w:space="0"/>
              <w:bottom w:val="single" w:color="auto" w:sz="8" w:space="0"/>
            </w:tcBorders>
            <w:noWrap w:val="0"/>
            <w:vAlign w:val="top"/>
          </w:tcPr>
          <w:p>
            <w:pPr>
              <w:rPr>
                <w:rFonts w:hint="eastAsia"/>
              </w:rPr>
            </w:pPr>
            <w:r>
              <w:rPr>
                <w:rFonts w:hint="eastAsia"/>
              </w:rPr>
              <w:t>概念模型</w:t>
            </w:r>
          </w:p>
        </w:tc>
        <w:tc>
          <w:tcPr>
            <w:tcW w:w="1976" w:type="dxa"/>
            <w:tcBorders>
              <w:top w:val="single" w:color="auto" w:sz="8" w:space="0"/>
              <w:bottom w:val="single" w:color="auto" w:sz="8" w:space="0"/>
            </w:tcBorders>
            <w:noWrap w:val="0"/>
            <w:vAlign w:val="top"/>
          </w:tcPr>
          <w:p>
            <w:pPr>
              <w:rPr>
                <w:rFonts w:hint="eastAsia"/>
              </w:rPr>
            </w:pPr>
            <w:r>
              <w:rPr>
                <w:rFonts w:hint="eastAsia"/>
              </w:rPr>
              <w:t>关系模型</w:t>
            </w:r>
          </w:p>
        </w:tc>
        <w:tc>
          <w:tcPr>
            <w:tcW w:w="1352" w:type="dxa"/>
            <w:tcBorders>
              <w:top w:val="single" w:color="auto" w:sz="8" w:space="0"/>
              <w:bottom w:val="single" w:color="auto" w:sz="8" w:space="0"/>
            </w:tcBorders>
            <w:noWrap w:val="0"/>
            <w:vAlign w:val="top"/>
          </w:tcPr>
          <w:p>
            <w:pPr>
              <w:rPr>
                <w:rFonts w:hint="eastAsia"/>
              </w:rPr>
            </w:pPr>
            <w:r>
              <w:rPr>
                <w:rFonts w:hint="eastAsia"/>
              </w:rPr>
              <w:t>DBMS</w:t>
            </w:r>
          </w:p>
        </w:tc>
        <w:tc>
          <w:tcPr>
            <w:tcW w:w="1352" w:type="dxa"/>
            <w:tcBorders>
              <w:top w:val="single" w:color="auto" w:sz="8" w:space="0"/>
              <w:bottom w:val="single" w:color="auto" w:sz="8" w:space="0"/>
            </w:tcBorders>
            <w:noWrap w:val="0"/>
            <w:vAlign w:val="top"/>
          </w:tcPr>
          <w:p>
            <w:pPr>
              <w:rPr>
                <w:rFonts w:hint="eastAsia"/>
              </w:rPr>
            </w:pPr>
            <w:r>
              <w:rPr>
                <w:rFonts w:hint="eastAsia"/>
              </w:rPr>
              <w:t>用户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52" w:type="dxa"/>
            <w:tcBorders>
              <w:top w:val="single" w:color="auto" w:sz="8" w:space="0"/>
            </w:tcBorders>
            <w:noWrap w:val="0"/>
            <w:vAlign w:val="top"/>
          </w:tcPr>
          <w:p>
            <w:pPr>
              <w:rPr>
                <w:rFonts w:hint="eastAsia"/>
              </w:rPr>
            </w:pPr>
            <w:r>
              <w:rPr>
                <w:rFonts w:hint="eastAsia"/>
              </w:rPr>
              <w:t>实体集</w:t>
            </w:r>
          </w:p>
        </w:tc>
        <w:tc>
          <w:tcPr>
            <w:tcW w:w="1976" w:type="dxa"/>
            <w:tcBorders>
              <w:top w:val="single" w:color="auto" w:sz="8" w:space="0"/>
            </w:tcBorders>
            <w:noWrap w:val="0"/>
            <w:vAlign w:val="top"/>
          </w:tcPr>
          <w:p>
            <w:pPr>
              <w:rPr>
                <w:rFonts w:hint="eastAsia"/>
              </w:rPr>
            </w:pPr>
            <w:r>
              <w:rPr>
                <w:rFonts w:hint="eastAsia"/>
              </w:rPr>
              <w:t>关系</w:t>
            </w:r>
          </w:p>
        </w:tc>
        <w:tc>
          <w:tcPr>
            <w:tcW w:w="1352" w:type="dxa"/>
            <w:tcBorders>
              <w:top w:val="single" w:color="auto" w:sz="8" w:space="0"/>
            </w:tcBorders>
            <w:noWrap w:val="0"/>
            <w:vAlign w:val="top"/>
          </w:tcPr>
          <w:p>
            <w:pPr>
              <w:rPr>
                <w:rFonts w:hint="eastAsia"/>
              </w:rPr>
            </w:pPr>
            <w:r>
              <w:rPr>
                <w:rFonts w:hint="eastAsia"/>
              </w:rPr>
              <w:t>数据库表</w:t>
            </w:r>
          </w:p>
        </w:tc>
        <w:tc>
          <w:tcPr>
            <w:tcW w:w="1352" w:type="dxa"/>
            <w:tcBorders>
              <w:top w:val="single" w:color="auto" w:sz="8" w:space="0"/>
            </w:tcBorders>
            <w:noWrap w:val="0"/>
            <w:vAlign w:val="top"/>
          </w:tcPr>
          <w:p>
            <w:pPr>
              <w:rPr>
                <w:rFonts w:hint="eastAsia"/>
              </w:rPr>
            </w:pPr>
            <w:r>
              <w:rPr>
                <w:rFonts w:hint="eastAsia"/>
              </w:rPr>
              <w:t>二维表格</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52" w:type="dxa"/>
            <w:noWrap w:val="0"/>
            <w:vAlign w:val="top"/>
          </w:tcPr>
          <w:p>
            <w:pPr>
              <w:rPr>
                <w:rFonts w:hint="eastAsia"/>
              </w:rPr>
            </w:pPr>
            <w:r>
              <w:rPr>
                <w:rFonts w:hint="eastAsia"/>
              </w:rPr>
              <w:t>实体</w:t>
            </w:r>
          </w:p>
        </w:tc>
        <w:tc>
          <w:tcPr>
            <w:tcW w:w="1976" w:type="dxa"/>
            <w:noWrap w:val="0"/>
            <w:vAlign w:val="top"/>
          </w:tcPr>
          <w:p>
            <w:pPr>
              <w:rPr>
                <w:rFonts w:hint="eastAsia"/>
              </w:rPr>
            </w:pPr>
            <w:r>
              <w:rPr>
                <w:rFonts w:hint="eastAsia"/>
              </w:rPr>
              <w:t>元组</w:t>
            </w:r>
          </w:p>
        </w:tc>
        <w:tc>
          <w:tcPr>
            <w:tcW w:w="1352" w:type="dxa"/>
            <w:noWrap w:val="0"/>
            <w:vAlign w:val="top"/>
          </w:tcPr>
          <w:p>
            <w:pPr>
              <w:rPr>
                <w:rFonts w:hint="eastAsia"/>
              </w:rPr>
            </w:pPr>
            <w:r>
              <w:rPr>
                <w:rFonts w:hint="eastAsia"/>
              </w:rPr>
              <w:t>记录</w:t>
            </w:r>
          </w:p>
        </w:tc>
        <w:tc>
          <w:tcPr>
            <w:tcW w:w="1352" w:type="dxa"/>
            <w:noWrap w:val="0"/>
            <w:vAlign w:val="top"/>
          </w:tcPr>
          <w:p>
            <w:pPr>
              <w:rPr>
                <w:rFonts w:hint="eastAsia"/>
              </w:rPr>
            </w:pPr>
            <w:r>
              <w:rPr>
                <w:rFonts w:hint="eastAsia"/>
              </w:rPr>
              <w:t>行</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52" w:type="dxa"/>
            <w:noWrap w:val="0"/>
            <w:vAlign w:val="top"/>
          </w:tcPr>
          <w:p>
            <w:pPr>
              <w:rPr>
                <w:rFonts w:hint="eastAsia"/>
              </w:rPr>
            </w:pPr>
            <w:r>
              <w:rPr>
                <w:rFonts w:hint="eastAsia"/>
              </w:rPr>
              <w:t>属性</w:t>
            </w:r>
          </w:p>
        </w:tc>
        <w:tc>
          <w:tcPr>
            <w:tcW w:w="1976" w:type="dxa"/>
            <w:noWrap w:val="0"/>
            <w:vAlign w:val="top"/>
          </w:tcPr>
          <w:p>
            <w:pPr>
              <w:rPr>
                <w:rFonts w:hint="eastAsia"/>
              </w:rPr>
            </w:pPr>
            <w:r>
              <w:rPr>
                <w:rFonts w:hint="eastAsia"/>
              </w:rPr>
              <w:t>属性</w:t>
            </w:r>
          </w:p>
        </w:tc>
        <w:tc>
          <w:tcPr>
            <w:tcW w:w="1352" w:type="dxa"/>
            <w:noWrap w:val="0"/>
            <w:vAlign w:val="top"/>
          </w:tcPr>
          <w:p>
            <w:pPr>
              <w:rPr>
                <w:rFonts w:hint="eastAsia"/>
              </w:rPr>
            </w:pPr>
            <w:r>
              <w:rPr>
                <w:rFonts w:hint="eastAsia"/>
              </w:rPr>
              <w:t>字段</w:t>
            </w:r>
          </w:p>
        </w:tc>
        <w:tc>
          <w:tcPr>
            <w:tcW w:w="1352" w:type="dxa"/>
            <w:noWrap w:val="0"/>
            <w:vAlign w:val="top"/>
          </w:tcPr>
          <w:p>
            <w:pPr>
              <w:rPr>
                <w:rFonts w:hint="eastAsia"/>
              </w:rPr>
            </w:pPr>
            <w:r>
              <w:rPr>
                <w:rFonts w:hint="eastAsia"/>
              </w:rPr>
              <w:t>列</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52" w:type="dxa"/>
            <w:noWrap w:val="0"/>
            <w:vAlign w:val="top"/>
          </w:tcPr>
          <w:p>
            <w:pPr>
              <w:rPr>
                <w:rFonts w:hint="eastAsia"/>
              </w:rPr>
            </w:pPr>
            <w:r>
              <w:rPr>
                <w:rFonts w:hint="eastAsia"/>
              </w:rPr>
              <w:t>键</w:t>
            </w:r>
          </w:p>
        </w:tc>
        <w:tc>
          <w:tcPr>
            <w:tcW w:w="1976" w:type="dxa"/>
            <w:noWrap w:val="0"/>
            <w:vAlign w:val="top"/>
          </w:tcPr>
          <w:p>
            <w:pPr>
              <w:rPr>
                <w:rFonts w:hint="eastAsia"/>
              </w:rPr>
            </w:pPr>
            <w:r>
              <w:rPr>
                <w:rFonts w:hint="eastAsia"/>
              </w:rPr>
              <w:t>关键字（主属性）</w:t>
            </w:r>
          </w:p>
        </w:tc>
        <w:tc>
          <w:tcPr>
            <w:tcW w:w="1352" w:type="dxa"/>
            <w:noWrap w:val="0"/>
            <w:vAlign w:val="top"/>
          </w:tcPr>
          <w:p>
            <w:pPr>
              <w:rPr>
                <w:rFonts w:hint="eastAsia"/>
              </w:rPr>
            </w:pPr>
            <w:r>
              <w:rPr>
                <w:rFonts w:hint="eastAsia"/>
              </w:rPr>
              <w:t>主关键字</w:t>
            </w:r>
          </w:p>
        </w:tc>
        <w:tc>
          <w:tcPr>
            <w:tcW w:w="1352" w:type="dxa"/>
            <w:noWrap w:val="0"/>
            <w:vAlign w:val="top"/>
          </w:tcPr>
          <w:p>
            <w:pPr>
              <w:rPr>
                <w:rFonts w:hint="eastAsia"/>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52" w:type="dxa"/>
            <w:noWrap w:val="0"/>
            <w:vAlign w:val="top"/>
          </w:tcPr>
          <w:p>
            <w:pPr>
              <w:rPr>
                <w:rFonts w:hint="eastAsia"/>
              </w:rPr>
            </w:pPr>
            <w:r>
              <w:rPr>
                <w:rFonts w:hint="eastAsia"/>
              </w:rPr>
              <w:t>实体型</w:t>
            </w:r>
          </w:p>
        </w:tc>
        <w:tc>
          <w:tcPr>
            <w:tcW w:w="1976" w:type="dxa"/>
            <w:noWrap w:val="0"/>
            <w:vAlign w:val="top"/>
          </w:tcPr>
          <w:p>
            <w:pPr>
              <w:rPr>
                <w:rFonts w:hint="eastAsia"/>
              </w:rPr>
            </w:pPr>
            <w:r>
              <w:rPr>
                <w:rFonts w:hint="eastAsia"/>
              </w:rPr>
              <w:t>关系模式</w:t>
            </w:r>
          </w:p>
        </w:tc>
        <w:tc>
          <w:tcPr>
            <w:tcW w:w="1352" w:type="dxa"/>
            <w:noWrap w:val="0"/>
            <w:vAlign w:val="top"/>
          </w:tcPr>
          <w:p>
            <w:pPr>
              <w:rPr>
                <w:rFonts w:hint="eastAsia"/>
              </w:rPr>
            </w:pPr>
          </w:p>
        </w:tc>
        <w:tc>
          <w:tcPr>
            <w:tcW w:w="1352" w:type="dxa"/>
            <w:noWrap w:val="0"/>
            <w:vAlign w:val="top"/>
          </w:tcPr>
          <w:p>
            <w:pPr>
              <w:rPr>
                <w:rFonts w:hint="eastAsia"/>
              </w:rPr>
            </w:pPr>
          </w:p>
        </w:tc>
      </w:tr>
    </w:tbl>
    <w:p>
      <w:pPr>
        <w:bidi w:val="0"/>
        <w:rPr>
          <w:rFonts w:hint="eastAsia"/>
          <w:szCs w:val="22"/>
          <w:shd w:val="clear" w:fill="92D050"/>
        </w:rPr>
      </w:pPr>
      <w:bookmarkStart w:id="35" w:name="_Toc95104313"/>
      <w:bookmarkStart w:id="36" w:name="_Toc95104278"/>
      <w:bookmarkStart w:id="37" w:name="_Toc95108469"/>
      <w:bookmarkStart w:id="38" w:name="_Toc95103455"/>
      <w:bookmarkStart w:id="39" w:name="_Toc95104140"/>
      <w:bookmarkStart w:id="40" w:name="_Toc95104470"/>
      <w:r>
        <w:rPr>
          <w:rFonts w:hint="eastAsia"/>
          <w:szCs w:val="22"/>
          <w:shd w:val="clear" w:fill="92D050"/>
          <w:lang w:val="en-US" w:eastAsia="zh-CN"/>
        </w:rPr>
        <w:t>关</w:t>
      </w:r>
      <w:r>
        <w:rPr>
          <w:rFonts w:hint="eastAsia"/>
          <w:szCs w:val="22"/>
          <w:shd w:val="clear" w:fill="92D050"/>
        </w:rPr>
        <w:t>系数据库和关系数据库规范化</w:t>
      </w:r>
      <w:bookmarkEnd w:id="35"/>
      <w:bookmarkEnd w:id="36"/>
      <w:bookmarkEnd w:id="37"/>
      <w:bookmarkEnd w:id="38"/>
      <w:bookmarkEnd w:id="39"/>
      <w:bookmarkEnd w:id="40"/>
    </w:p>
    <w:p>
      <w:pPr>
        <w:bidi w:val="0"/>
        <w:rPr>
          <w:rFonts w:hint="eastAsia"/>
          <w:shd w:val="clear" w:fill="C00000"/>
        </w:rPr>
      </w:pPr>
      <w:bookmarkStart w:id="41" w:name="_Toc95108470"/>
      <w:bookmarkStart w:id="42" w:name="_Toc95103456"/>
      <w:bookmarkStart w:id="43" w:name="_Toc95104471"/>
      <w:bookmarkStart w:id="44" w:name="_Toc95104314"/>
      <w:bookmarkStart w:id="45" w:name="_Toc95104279"/>
      <w:bookmarkStart w:id="46" w:name="_Toc95104141"/>
      <w:r>
        <w:rPr>
          <w:rFonts w:hint="eastAsia"/>
          <w:shd w:val="clear" w:fill="C00000"/>
        </w:rPr>
        <w:t>关系数据库</w:t>
      </w:r>
      <w:bookmarkEnd w:id="41"/>
      <w:bookmarkEnd w:id="42"/>
      <w:bookmarkEnd w:id="43"/>
      <w:bookmarkEnd w:id="44"/>
      <w:bookmarkEnd w:id="45"/>
      <w:bookmarkEnd w:id="46"/>
    </w:p>
    <w:p>
      <w:pPr>
        <w:rPr>
          <w:rFonts w:hint="eastAsia"/>
        </w:rPr>
      </w:pPr>
      <w:r>
        <w:rPr>
          <w:rFonts w:hint="eastAsia"/>
        </w:rPr>
        <w:t>关系数据库是以关系模型为基础的数据库，</w:t>
      </w:r>
      <w:r>
        <w:rPr>
          <w:rFonts w:hint="eastAsia"/>
          <w:lang w:val="en-US" w:eastAsia="zh-CN"/>
        </w:rPr>
        <w:tab/>
      </w:r>
      <w:r>
        <w:rPr>
          <w:rFonts w:hint="eastAsia"/>
        </w:rPr>
        <w:t>它利用关系描述现实世界中的对象。一个关系既可用来描述一个实体及其属性，也可用来描述实体间的联系。关系数据库是由一组关系组成的，针对一个具体问题，应该如何构造一个适合于它的数据模式，即应该构造几个关系？每个关系由那些属性组成？这就是关系数据库逻辑设计要研究的问题。</w:t>
      </w:r>
    </w:p>
    <w:p>
      <w:pPr>
        <w:bidi w:val="0"/>
        <w:rPr>
          <w:rFonts w:hint="eastAsia"/>
          <w:szCs w:val="22"/>
          <w:shd w:val="clear" w:fill="C00000"/>
        </w:rPr>
      </w:pPr>
      <w:bookmarkStart w:id="47" w:name="_Toc95108471"/>
      <w:bookmarkStart w:id="48" w:name="_Toc95104315"/>
      <w:bookmarkStart w:id="49" w:name="_Toc95104280"/>
      <w:bookmarkStart w:id="50" w:name="_Toc95104142"/>
      <w:bookmarkStart w:id="51" w:name="_Toc95104472"/>
      <w:bookmarkStart w:id="52" w:name="_Toc95103457"/>
      <w:r>
        <w:rPr>
          <w:rFonts w:hint="eastAsia"/>
          <w:szCs w:val="22"/>
          <w:shd w:val="clear" w:fill="C00000"/>
        </w:rPr>
        <w:t>关系数据库规范化</w:t>
      </w:r>
      <w:bookmarkEnd w:id="47"/>
      <w:bookmarkEnd w:id="48"/>
      <w:bookmarkEnd w:id="49"/>
      <w:bookmarkEnd w:id="50"/>
      <w:bookmarkEnd w:id="51"/>
      <w:bookmarkEnd w:id="52"/>
    </w:p>
    <w:p>
      <w:pPr>
        <w:rPr>
          <w:rFonts w:hint="eastAsia"/>
        </w:rPr>
      </w:pPr>
      <w:r>
        <w:rPr>
          <w:rFonts w:hint="eastAsia"/>
        </w:rPr>
        <w:t>关系数据库规范化（Normal Form）的目的是建立正确、合理的关系，规范化的过程是一个分析关系的过程。</w:t>
      </w:r>
    </w:p>
    <w:p>
      <w:pPr>
        <w:rPr>
          <w:rFonts w:hint="eastAsia"/>
        </w:rPr>
      </w:pPr>
      <w:r>
        <w:rPr>
          <w:rFonts w:hint="eastAsia"/>
        </w:rPr>
        <w:t>实际上设计任何一种数据库应用系统，不论是层次、网状或关系，</w:t>
      </w:r>
      <w:r>
        <w:rPr>
          <w:rFonts w:hint="eastAsia"/>
          <w:lang w:val="en-US" w:eastAsia="zh-CN"/>
        </w:rPr>
        <w:tab/>
      </w:r>
      <w:r>
        <w:rPr>
          <w:rFonts w:hint="eastAsia"/>
        </w:rPr>
        <w:t>都会遇到如何构造合适的数据模式即逻辑结构问题。由于关系模型有严格的数学理论基础，并且可以向其他数据模型转换，因此人们往往以关系模型为背景来讨论这一问题，形成了数据库逻辑设计的一个有力工具—关系数据库规范化理论。</w:t>
      </w:r>
    </w:p>
    <w:p>
      <w:pPr>
        <w:bidi w:val="0"/>
        <w:rPr>
          <w:rFonts w:hint="eastAsia"/>
          <w:szCs w:val="22"/>
          <w:shd w:val="clear" w:fill="00B0F0"/>
        </w:rPr>
      </w:pPr>
      <w:bookmarkStart w:id="53" w:name="_Toc95104281"/>
      <w:bookmarkStart w:id="54" w:name="_Toc95103458"/>
      <w:bookmarkStart w:id="55" w:name="_Toc95104143"/>
      <w:r>
        <w:rPr>
          <w:rFonts w:hint="eastAsia"/>
          <w:szCs w:val="22"/>
          <w:shd w:val="clear" w:fill="00B0F0"/>
        </w:rPr>
        <w:t>函数依赖及其对关系的影响</w:t>
      </w:r>
      <w:bookmarkEnd w:id="53"/>
      <w:bookmarkEnd w:id="54"/>
      <w:bookmarkEnd w:id="55"/>
    </w:p>
    <w:p>
      <w:pPr>
        <w:rPr>
          <w:rFonts w:hint="eastAsia"/>
        </w:rPr>
      </w:pPr>
      <w:r>
        <w:rPr>
          <w:rFonts w:hint="eastAsia"/>
        </w:rPr>
        <w:t>函数依赖是属性之间的一种联系，普遍存在于现实生活中。例如，银行通过客户的存款帐号，可以查询到该帐号的余额。又例如，表2.3是描述学生情况的关系</w:t>
      </w:r>
      <w:del w:id="12" w:author="Jane" w:date="2021-03-31T13:00:46Z">
        <w:r>
          <w:rPr>
            <w:rFonts w:hint="eastAsia"/>
          </w:rPr>
          <w:delText>（二维表格）</w:delText>
        </w:r>
      </w:del>
      <w:r>
        <w:rPr>
          <w:rFonts w:hint="eastAsia"/>
        </w:rPr>
        <w:t>，用一种称为关系模式的形式表示为：</w:t>
      </w:r>
    </w:p>
    <w:p>
      <w:pPr>
        <w:rPr>
          <w:rFonts w:hint="eastAsia"/>
        </w:rPr>
      </w:pPr>
      <w:r>
        <w:t>STUDENT</w:t>
      </w:r>
      <w:r>
        <w:rPr>
          <w:rFonts w:hint="eastAsia"/>
        </w:rPr>
        <w:t>1</w:t>
      </w:r>
      <w:r>
        <w:t>(</w:t>
      </w:r>
      <w:r>
        <w:rPr>
          <w:rFonts w:hint="eastAsia"/>
        </w:rPr>
        <w:t>学号，姓名，性别，出生日期，专业</w:t>
      </w:r>
      <w:r>
        <w:t>)</w:t>
      </w:r>
    </w:p>
    <w:p>
      <w:pPr>
        <w:rPr>
          <w:rFonts w:hint="eastAsia"/>
        </w:rPr>
      </w:pPr>
      <w:r>
        <w:rPr>
          <w:rFonts w:hint="eastAsia"/>
        </w:rPr>
        <w:t>由于每个学生有惟一的学号，一个学号只对应一位学生，一个学生只就读于一个专业，因此当学号的值确定之后，姓名及其所就读专业的值也就被唯一地确定了。属性间的这种依赖关系类似于数学中的函数。因此称帐号函数决定</w:t>
      </w:r>
      <w:r>
        <w:rPr>
          <w:rFonts w:hint="eastAsia"/>
          <w:lang w:val="en-US" w:eastAsia="zh-CN"/>
        </w:rPr>
        <w:tab/>
      </w:r>
      <w:r>
        <w:rPr>
          <w:rFonts w:hint="eastAsia"/>
        </w:rPr>
        <w:t>账户余额，或者称帐户余额函数地依赖于帐号；学号函数决定姓名和专业，或者说姓名和专业函数依赖于学号，记作：学号→姓名，学号→专业；同样有学号→性别，学号→出生日期。</w:t>
      </w:r>
    </w:p>
    <w:p>
      <w:pPr>
        <w:bidi w:val="0"/>
        <w:ind w:left="0" w:leftChars="0" w:firstLine="0" w:firstLineChars="0"/>
        <w:jc w:val="center"/>
        <w:rPr>
          <w:rFonts w:hint="eastAsia"/>
          <w:szCs w:val="22"/>
        </w:rPr>
      </w:pPr>
      <w:bookmarkStart w:id="56" w:name="_Toc95104282"/>
      <w:bookmarkStart w:id="57" w:name="_Toc95103459"/>
      <w:bookmarkStart w:id="58" w:name="_Toc95104144"/>
      <w:r>
        <w:rPr>
          <w:rFonts w:hint="eastAsia"/>
          <w:szCs w:val="22"/>
        </w:rPr>
        <w:t>表2.3 关系</w:t>
      </w:r>
      <w:bookmarkEnd w:id="56"/>
      <w:bookmarkEnd w:id="57"/>
      <w:bookmarkEnd w:id="58"/>
      <w:r>
        <w:rPr>
          <w:rFonts w:hint="eastAsia"/>
          <w:szCs w:val="22"/>
        </w:rPr>
        <w:t>STUDENT1</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5"/>
        <w:gridCol w:w="900"/>
        <w:gridCol w:w="849"/>
        <w:gridCol w:w="144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Borders>
              <w:top w:val="single" w:color="auto" w:sz="8" w:space="0"/>
              <w:left w:val="nil"/>
              <w:bottom w:val="single" w:color="auto" w:sz="8" w:space="0"/>
              <w:right w:val="single" w:color="auto" w:sz="6" w:space="0"/>
            </w:tcBorders>
            <w:noWrap w:val="0"/>
            <w:vAlign w:val="top"/>
          </w:tcPr>
          <w:p>
            <w:pPr>
              <w:rPr>
                <w:rFonts w:hint="eastAsia"/>
              </w:rPr>
            </w:pPr>
            <w:r>
              <w:rPr>
                <w:rFonts w:hint="eastAsia"/>
              </w:rPr>
              <w:t>学号</w:t>
            </w:r>
          </w:p>
        </w:tc>
        <w:tc>
          <w:tcPr>
            <w:tcW w:w="900" w:type="dxa"/>
            <w:tcBorders>
              <w:top w:val="single" w:color="auto" w:sz="8" w:space="0"/>
              <w:left w:val="single" w:color="auto" w:sz="6" w:space="0"/>
              <w:bottom w:val="single" w:color="auto" w:sz="8" w:space="0"/>
              <w:right w:val="single" w:color="auto" w:sz="6" w:space="0"/>
            </w:tcBorders>
            <w:noWrap w:val="0"/>
            <w:vAlign w:val="top"/>
          </w:tcPr>
          <w:p>
            <w:pPr>
              <w:rPr>
                <w:rFonts w:hint="eastAsia"/>
              </w:rPr>
            </w:pPr>
            <w:r>
              <w:rPr>
                <w:rFonts w:hint="eastAsia"/>
              </w:rPr>
              <w:t>姓名</w:t>
            </w:r>
          </w:p>
        </w:tc>
        <w:tc>
          <w:tcPr>
            <w:tcW w:w="720" w:type="dxa"/>
            <w:tcBorders>
              <w:top w:val="single" w:color="auto" w:sz="8" w:space="0"/>
              <w:left w:val="single" w:color="auto" w:sz="6" w:space="0"/>
              <w:bottom w:val="single" w:color="auto" w:sz="8" w:space="0"/>
              <w:right w:val="single" w:color="auto" w:sz="6" w:space="0"/>
            </w:tcBorders>
            <w:noWrap w:val="0"/>
            <w:vAlign w:val="top"/>
          </w:tcPr>
          <w:p>
            <w:pPr>
              <w:rPr>
                <w:rFonts w:hint="eastAsia"/>
              </w:rPr>
            </w:pPr>
            <w:r>
              <w:rPr>
                <w:rFonts w:hint="eastAsia"/>
              </w:rPr>
              <w:t>性别</w:t>
            </w:r>
          </w:p>
        </w:tc>
        <w:tc>
          <w:tcPr>
            <w:tcW w:w="1440" w:type="dxa"/>
            <w:tcBorders>
              <w:top w:val="single" w:color="auto" w:sz="8" w:space="0"/>
              <w:left w:val="single" w:color="auto" w:sz="6" w:space="0"/>
              <w:bottom w:val="single" w:color="auto" w:sz="8" w:space="0"/>
              <w:right w:val="single" w:color="auto" w:sz="6" w:space="0"/>
            </w:tcBorders>
            <w:noWrap w:val="0"/>
            <w:vAlign w:val="top"/>
          </w:tcPr>
          <w:p>
            <w:pPr>
              <w:rPr>
                <w:rFonts w:hint="eastAsia"/>
              </w:rPr>
            </w:pPr>
            <w:r>
              <w:rPr>
                <w:rFonts w:hint="eastAsia"/>
              </w:rPr>
              <w:t>出生日期</w:t>
            </w:r>
          </w:p>
        </w:tc>
        <w:tc>
          <w:tcPr>
            <w:tcW w:w="900" w:type="dxa"/>
            <w:tcBorders>
              <w:top w:val="single" w:color="auto" w:sz="8" w:space="0"/>
              <w:left w:val="single" w:color="auto" w:sz="6" w:space="0"/>
              <w:bottom w:val="single" w:color="auto" w:sz="8" w:space="0"/>
              <w:right w:val="nil"/>
            </w:tcBorders>
            <w:noWrap w:val="0"/>
            <w:vAlign w:val="top"/>
          </w:tcPr>
          <w:p>
            <w:pPr>
              <w:rPr>
                <w:rFonts w:hint="eastAsia"/>
              </w:rPr>
            </w:pPr>
            <w:r>
              <w:rPr>
                <w:rFonts w:hint="eastAsia"/>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Borders>
              <w:top w:val="single" w:color="auto" w:sz="8" w:space="0"/>
              <w:left w:val="nil"/>
            </w:tcBorders>
            <w:noWrap w:val="0"/>
            <w:vAlign w:val="center"/>
          </w:tcPr>
          <w:p>
            <w:pPr>
              <w:jc w:val="center"/>
              <w:rPr>
                <w:rFonts w:hint="eastAsia"/>
              </w:rPr>
            </w:pPr>
            <w:r>
              <w:rPr>
                <w:rFonts w:hint="eastAsia"/>
              </w:rPr>
              <w:t>010001</w:t>
            </w:r>
          </w:p>
        </w:tc>
        <w:tc>
          <w:tcPr>
            <w:tcW w:w="900" w:type="dxa"/>
            <w:tcBorders>
              <w:top w:val="single" w:color="auto" w:sz="8" w:space="0"/>
            </w:tcBorders>
            <w:noWrap w:val="0"/>
            <w:vAlign w:val="center"/>
          </w:tcPr>
          <w:p>
            <w:pPr>
              <w:jc w:val="center"/>
              <w:rPr>
                <w:rFonts w:hint="eastAsia"/>
              </w:rPr>
            </w:pPr>
            <w:r>
              <w:rPr>
                <w:rFonts w:hint="eastAsia"/>
              </w:rPr>
              <w:t>A</w:t>
            </w:r>
          </w:p>
        </w:tc>
        <w:tc>
          <w:tcPr>
            <w:tcW w:w="720" w:type="dxa"/>
            <w:tcBorders>
              <w:top w:val="single" w:color="auto" w:sz="8" w:space="0"/>
            </w:tcBorders>
            <w:noWrap w:val="0"/>
            <w:vAlign w:val="center"/>
          </w:tcPr>
          <w:p>
            <w:pPr>
              <w:jc w:val="center"/>
              <w:rPr>
                <w:rFonts w:hint="eastAsia"/>
              </w:rPr>
            </w:pPr>
            <w:r>
              <w:rPr>
                <w:rFonts w:hint="eastAsia"/>
              </w:rPr>
              <w:t>F</w:t>
            </w:r>
          </w:p>
        </w:tc>
        <w:tc>
          <w:tcPr>
            <w:tcW w:w="1440" w:type="dxa"/>
            <w:tcBorders>
              <w:top w:val="single" w:color="auto" w:sz="8" w:space="0"/>
            </w:tcBorders>
            <w:noWrap w:val="0"/>
            <w:vAlign w:val="center"/>
          </w:tcPr>
          <w:p>
            <w:pPr>
              <w:jc w:val="center"/>
              <w:rPr>
                <w:rFonts w:hint="eastAsia"/>
              </w:rPr>
            </w:pPr>
            <w:r>
              <w:rPr>
                <w:rFonts w:hint="eastAsia"/>
              </w:rPr>
              <w:t>01/01/82</w:t>
            </w:r>
          </w:p>
        </w:tc>
        <w:tc>
          <w:tcPr>
            <w:tcW w:w="900" w:type="dxa"/>
            <w:tcBorders>
              <w:top w:val="single" w:color="auto" w:sz="8" w:space="0"/>
              <w:right w:val="nil"/>
            </w:tcBorders>
            <w:noWrap w:val="0"/>
            <w:vAlign w:val="center"/>
          </w:tcPr>
          <w:p>
            <w:pPr>
              <w:jc w:val="center"/>
              <w:rPr>
                <w:rFonts w:hint="eastAsia"/>
              </w:rPr>
            </w:pPr>
            <w:r>
              <w:rPr>
                <w:rFonts w:hint="eastAsia"/>
              </w:rPr>
              <w:t>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Borders>
              <w:left w:val="nil"/>
            </w:tcBorders>
            <w:noWrap w:val="0"/>
            <w:vAlign w:val="center"/>
          </w:tcPr>
          <w:p>
            <w:pPr>
              <w:jc w:val="center"/>
              <w:rPr>
                <w:rFonts w:hint="eastAsia"/>
              </w:rPr>
            </w:pPr>
            <w:r>
              <w:rPr>
                <w:rFonts w:hint="eastAsia"/>
              </w:rPr>
              <w:t>010002</w:t>
            </w:r>
          </w:p>
        </w:tc>
        <w:tc>
          <w:tcPr>
            <w:tcW w:w="900" w:type="dxa"/>
            <w:noWrap w:val="0"/>
            <w:vAlign w:val="center"/>
          </w:tcPr>
          <w:p>
            <w:pPr>
              <w:jc w:val="center"/>
              <w:rPr>
                <w:rFonts w:hint="eastAsia"/>
              </w:rPr>
            </w:pPr>
            <w:r>
              <w:rPr>
                <w:rFonts w:hint="eastAsia"/>
              </w:rPr>
              <w:t>B</w:t>
            </w:r>
          </w:p>
        </w:tc>
        <w:tc>
          <w:tcPr>
            <w:tcW w:w="720" w:type="dxa"/>
            <w:noWrap w:val="0"/>
            <w:vAlign w:val="center"/>
          </w:tcPr>
          <w:p>
            <w:pPr>
              <w:jc w:val="center"/>
              <w:rPr>
                <w:rFonts w:hint="eastAsia"/>
              </w:rPr>
            </w:pPr>
            <w:r>
              <w:rPr>
                <w:rFonts w:hint="eastAsia"/>
              </w:rPr>
              <w:t>F</w:t>
            </w:r>
          </w:p>
        </w:tc>
        <w:tc>
          <w:tcPr>
            <w:tcW w:w="1440" w:type="dxa"/>
            <w:noWrap w:val="0"/>
            <w:vAlign w:val="center"/>
          </w:tcPr>
          <w:p>
            <w:pPr>
              <w:jc w:val="center"/>
              <w:rPr>
                <w:rFonts w:hint="eastAsia"/>
              </w:rPr>
            </w:pPr>
            <w:r>
              <w:rPr>
                <w:rFonts w:hint="eastAsia"/>
              </w:rPr>
              <w:t>04/11/83</w:t>
            </w:r>
          </w:p>
        </w:tc>
        <w:tc>
          <w:tcPr>
            <w:tcW w:w="900" w:type="dxa"/>
            <w:tcBorders>
              <w:right w:val="nil"/>
            </w:tcBorders>
            <w:noWrap w:val="0"/>
            <w:vAlign w:val="center"/>
          </w:tcPr>
          <w:p>
            <w:pPr>
              <w:jc w:val="center"/>
              <w:rPr>
                <w:rFonts w:hint="eastAsia"/>
              </w:rPr>
            </w:pPr>
            <w:r>
              <w:rPr>
                <w:rFonts w:hint="eastAsia"/>
              </w:rPr>
              <w:t>注会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Borders>
              <w:left w:val="nil"/>
              <w:bottom w:val="single" w:color="auto" w:sz="6" w:space="0"/>
            </w:tcBorders>
            <w:noWrap w:val="0"/>
            <w:vAlign w:val="center"/>
          </w:tcPr>
          <w:p>
            <w:pPr>
              <w:jc w:val="center"/>
              <w:rPr>
                <w:rFonts w:hint="eastAsia"/>
              </w:rPr>
            </w:pPr>
            <w:r>
              <w:rPr>
                <w:rFonts w:hint="eastAsia"/>
              </w:rPr>
              <w:t>010003</w:t>
            </w:r>
          </w:p>
        </w:tc>
        <w:tc>
          <w:tcPr>
            <w:tcW w:w="900" w:type="dxa"/>
            <w:tcBorders>
              <w:bottom w:val="single" w:color="auto" w:sz="6" w:space="0"/>
            </w:tcBorders>
            <w:noWrap w:val="0"/>
            <w:vAlign w:val="center"/>
          </w:tcPr>
          <w:p>
            <w:pPr>
              <w:jc w:val="center"/>
              <w:rPr>
                <w:rFonts w:hint="eastAsia"/>
              </w:rPr>
            </w:pPr>
            <w:r>
              <w:rPr>
                <w:rFonts w:hint="eastAsia"/>
              </w:rPr>
              <w:t>C</w:t>
            </w:r>
          </w:p>
        </w:tc>
        <w:tc>
          <w:tcPr>
            <w:tcW w:w="720" w:type="dxa"/>
            <w:tcBorders>
              <w:bottom w:val="single" w:color="auto" w:sz="6" w:space="0"/>
            </w:tcBorders>
            <w:noWrap w:val="0"/>
            <w:vAlign w:val="center"/>
          </w:tcPr>
          <w:p>
            <w:pPr>
              <w:jc w:val="center"/>
              <w:rPr>
                <w:rFonts w:hint="eastAsia"/>
              </w:rPr>
            </w:pPr>
            <w:r>
              <w:rPr>
                <w:rFonts w:hint="eastAsia"/>
              </w:rPr>
              <w:t>M</w:t>
            </w:r>
          </w:p>
        </w:tc>
        <w:tc>
          <w:tcPr>
            <w:tcW w:w="1440" w:type="dxa"/>
            <w:tcBorders>
              <w:bottom w:val="single" w:color="auto" w:sz="6" w:space="0"/>
            </w:tcBorders>
            <w:noWrap w:val="0"/>
            <w:vAlign w:val="center"/>
          </w:tcPr>
          <w:p>
            <w:pPr>
              <w:jc w:val="center"/>
              <w:rPr>
                <w:rFonts w:hint="eastAsia"/>
              </w:rPr>
            </w:pPr>
            <w:r>
              <w:rPr>
                <w:rFonts w:hint="eastAsia"/>
              </w:rPr>
              <w:t>05/18/81</w:t>
            </w:r>
          </w:p>
        </w:tc>
        <w:tc>
          <w:tcPr>
            <w:tcW w:w="900" w:type="dxa"/>
            <w:tcBorders>
              <w:bottom w:val="single" w:color="auto" w:sz="6" w:space="0"/>
              <w:right w:val="nil"/>
            </w:tcBorders>
            <w:noWrap w:val="0"/>
            <w:vAlign w:val="center"/>
          </w:tcPr>
          <w:p>
            <w:pPr>
              <w:jc w:val="center"/>
              <w:rPr>
                <w:rFonts w:hint="eastAsia"/>
              </w:rPr>
            </w:pPr>
            <w:r>
              <w:rPr>
                <w:rFonts w:hint="eastAsia"/>
              </w:rPr>
              <w:t>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tcBorders>
              <w:top w:val="single" w:color="auto" w:sz="6" w:space="0"/>
              <w:left w:val="nil"/>
              <w:bottom w:val="single" w:color="auto" w:sz="8" w:space="0"/>
              <w:right w:val="single" w:color="auto" w:sz="6" w:space="0"/>
            </w:tcBorders>
            <w:noWrap w:val="0"/>
            <w:vAlign w:val="center"/>
          </w:tcPr>
          <w:p>
            <w:pPr>
              <w:jc w:val="center"/>
              <w:rPr>
                <w:rFonts w:hint="eastAsia"/>
              </w:rPr>
            </w:pPr>
            <w:r>
              <w:rPr>
                <w:rFonts w:hint="eastAsia"/>
              </w:rPr>
              <w:t>010004</w:t>
            </w:r>
          </w:p>
        </w:tc>
        <w:tc>
          <w:tcPr>
            <w:tcW w:w="900" w:type="dxa"/>
            <w:tcBorders>
              <w:top w:val="single" w:color="auto" w:sz="6" w:space="0"/>
              <w:left w:val="single" w:color="auto" w:sz="6" w:space="0"/>
              <w:bottom w:val="single" w:color="auto" w:sz="8" w:space="0"/>
              <w:right w:val="single" w:color="auto" w:sz="6" w:space="0"/>
            </w:tcBorders>
            <w:noWrap w:val="0"/>
            <w:vAlign w:val="center"/>
          </w:tcPr>
          <w:p>
            <w:pPr>
              <w:jc w:val="center"/>
              <w:rPr>
                <w:rFonts w:hint="eastAsia"/>
              </w:rPr>
            </w:pPr>
            <w:r>
              <w:rPr>
                <w:rFonts w:hint="eastAsia"/>
              </w:rPr>
              <w:t>D</w:t>
            </w:r>
          </w:p>
        </w:tc>
        <w:tc>
          <w:tcPr>
            <w:tcW w:w="720" w:type="dxa"/>
            <w:tcBorders>
              <w:top w:val="single" w:color="auto" w:sz="6" w:space="0"/>
              <w:left w:val="single" w:color="auto" w:sz="6" w:space="0"/>
              <w:bottom w:val="single" w:color="auto" w:sz="8" w:space="0"/>
              <w:right w:val="single" w:color="auto" w:sz="6" w:space="0"/>
            </w:tcBorders>
            <w:noWrap w:val="0"/>
            <w:vAlign w:val="center"/>
          </w:tcPr>
          <w:p>
            <w:pPr>
              <w:jc w:val="center"/>
              <w:rPr>
                <w:rFonts w:hint="eastAsia"/>
              </w:rPr>
            </w:pPr>
            <w:r>
              <w:rPr>
                <w:rFonts w:hint="eastAsia"/>
              </w:rPr>
              <w:t>F</w:t>
            </w:r>
          </w:p>
        </w:tc>
        <w:tc>
          <w:tcPr>
            <w:tcW w:w="1440" w:type="dxa"/>
            <w:tcBorders>
              <w:top w:val="single" w:color="auto" w:sz="6" w:space="0"/>
              <w:left w:val="single" w:color="auto" w:sz="6" w:space="0"/>
              <w:bottom w:val="single" w:color="auto" w:sz="8" w:space="0"/>
              <w:right w:val="single" w:color="auto" w:sz="6" w:space="0"/>
            </w:tcBorders>
            <w:noWrap w:val="0"/>
            <w:vAlign w:val="center"/>
          </w:tcPr>
          <w:p>
            <w:pPr>
              <w:jc w:val="center"/>
              <w:rPr>
                <w:rFonts w:hint="eastAsia"/>
              </w:rPr>
            </w:pPr>
            <w:r>
              <w:rPr>
                <w:rFonts w:hint="eastAsia"/>
              </w:rPr>
              <w:t>09/12/82</w:t>
            </w:r>
          </w:p>
        </w:tc>
        <w:tc>
          <w:tcPr>
            <w:tcW w:w="900" w:type="dxa"/>
            <w:tcBorders>
              <w:top w:val="single" w:color="auto" w:sz="6" w:space="0"/>
              <w:left w:val="single" w:color="auto" w:sz="6" w:space="0"/>
              <w:bottom w:val="single" w:color="auto" w:sz="8" w:space="0"/>
              <w:right w:val="nil"/>
            </w:tcBorders>
            <w:noWrap w:val="0"/>
            <w:vAlign w:val="center"/>
          </w:tcPr>
          <w:p>
            <w:pPr>
              <w:jc w:val="center"/>
              <w:rPr>
                <w:rFonts w:hint="eastAsia"/>
              </w:rPr>
            </w:pPr>
            <w:r>
              <w:rPr>
                <w:rFonts w:hint="eastAsia"/>
              </w:rPr>
              <w:t>会计</w:t>
            </w:r>
          </w:p>
        </w:tc>
      </w:tr>
    </w:tbl>
    <w:p>
      <w:pPr>
        <w:rPr>
          <w:rFonts w:hint="eastAsia"/>
        </w:rPr>
      </w:pPr>
      <w:r>
        <w:rPr>
          <w:rFonts w:hint="eastAsia"/>
        </w:rPr>
        <w:t>如果在关系STUDENT1的基础上增加一些信息，例如学生的“学院”及“院长”信息</w:t>
      </w:r>
      <w:r>
        <w:rPr>
          <w:rFonts w:hint="eastAsia"/>
          <w:lang w:eastAsia="zh-CN"/>
        </w:rPr>
        <w:t>（</w:t>
      </w:r>
      <w:r>
        <w:rPr>
          <w:rFonts w:hint="eastAsia"/>
          <w:lang w:val="en-US" w:eastAsia="zh-CN"/>
        </w:rPr>
        <w:t>如表2.4所示）</w:t>
      </w:r>
      <w:r>
        <w:rPr>
          <w:rFonts w:hint="eastAsia"/>
        </w:rPr>
        <w:t>，有可能设计出如下关系模式：</w:t>
      </w:r>
    </w:p>
    <w:p>
      <w:pPr>
        <w:rPr>
          <w:rFonts w:hint="eastAsia"/>
        </w:rPr>
      </w:pPr>
      <w:r>
        <w:t>STUDENT</w:t>
      </w:r>
      <w:r>
        <w:rPr>
          <w:rFonts w:hint="eastAsia"/>
        </w:rPr>
        <w:t>2</w:t>
      </w:r>
      <w:r>
        <w:t>(</w:t>
      </w:r>
      <w:r>
        <w:rPr>
          <w:rFonts w:hint="eastAsia"/>
        </w:rPr>
        <w:t>学号，姓名，性别，出生日期，专业，学院，院长</w:t>
      </w:r>
      <w:r>
        <w:t>)</w:t>
      </w:r>
      <w:r>
        <w:rPr>
          <w:rFonts w:hint="eastAsia"/>
        </w:rPr>
        <w:t>。</w:t>
      </w:r>
    </w:p>
    <w:p>
      <w:pPr>
        <w:rPr>
          <w:rFonts w:hint="eastAsia"/>
        </w:rPr>
      </w:pPr>
      <w:r>
        <w:rPr>
          <w:rFonts w:hint="eastAsia"/>
        </w:rPr>
        <w:t>函数依赖关系是：学号→学院、学院→院长。</w:t>
      </w:r>
      <w:r>
        <w:t xml:space="preserve"> </w:t>
      </w:r>
    </w:p>
    <w:p>
      <w:pPr>
        <w:bidi w:val="0"/>
        <w:ind w:left="0" w:leftChars="0" w:firstLine="0" w:firstLineChars="0"/>
        <w:jc w:val="center"/>
        <w:rPr>
          <w:rFonts w:hint="eastAsia"/>
          <w:szCs w:val="22"/>
        </w:rPr>
      </w:pPr>
      <w:bookmarkStart w:id="59" w:name="_Toc95104283"/>
      <w:bookmarkStart w:id="60" w:name="_Toc95104145"/>
      <w:bookmarkStart w:id="61" w:name="_Toc95103460"/>
      <w:r>
        <w:rPr>
          <w:rFonts w:hint="eastAsia"/>
          <w:szCs w:val="22"/>
        </w:rPr>
        <w:t>表2.4 关系</w:t>
      </w:r>
      <w:bookmarkEnd w:id="59"/>
      <w:bookmarkEnd w:id="60"/>
      <w:bookmarkEnd w:id="61"/>
      <w:r>
        <w:rPr>
          <w:rFonts w:hint="eastAsia"/>
          <w:szCs w:val="22"/>
        </w:rPr>
        <w:t>STUDENT2</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1"/>
        <w:gridCol w:w="720"/>
        <w:gridCol w:w="720"/>
        <w:gridCol w:w="1260"/>
        <w:gridCol w:w="720"/>
        <w:gridCol w:w="126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top w:val="single" w:color="auto" w:sz="8" w:space="0"/>
              <w:left w:val="nil"/>
              <w:bottom w:val="single" w:color="auto" w:sz="8" w:space="0"/>
              <w:right w:val="single" w:color="auto" w:sz="6" w:space="0"/>
            </w:tcBorders>
            <w:noWrap w:val="0"/>
            <w:vAlign w:val="top"/>
          </w:tcPr>
          <w:p>
            <w:pPr>
              <w:pStyle w:val="13"/>
              <w:bidi w:val="0"/>
              <w:rPr>
                <w:rFonts w:hint="eastAsia"/>
              </w:rPr>
            </w:pPr>
            <w:r>
              <w:rPr>
                <w:rFonts w:hint="eastAsia"/>
              </w:rPr>
              <w:t>学号</w:t>
            </w:r>
          </w:p>
        </w:tc>
        <w:tc>
          <w:tcPr>
            <w:tcW w:w="720" w:type="dxa"/>
            <w:tcBorders>
              <w:top w:val="single" w:color="auto" w:sz="8" w:space="0"/>
              <w:left w:val="single" w:color="auto" w:sz="6" w:space="0"/>
              <w:bottom w:val="single" w:color="auto" w:sz="8" w:space="0"/>
              <w:right w:val="single" w:color="auto" w:sz="6" w:space="0"/>
            </w:tcBorders>
            <w:noWrap w:val="0"/>
            <w:vAlign w:val="top"/>
          </w:tcPr>
          <w:p>
            <w:pPr>
              <w:pStyle w:val="13"/>
              <w:bidi w:val="0"/>
              <w:rPr>
                <w:rFonts w:hint="eastAsia"/>
              </w:rPr>
            </w:pPr>
            <w:r>
              <w:rPr>
                <w:rFonts w:hint="eastAsia"/>
              </w:rPr>
              <w:t>姓名</w:t>
            </w:r>
          </w:p>
        </w:tc>
        <w:tc>
          <w:tcPr>
            <w:tcW w:w="720" w:type="dxa"/>
            <w:tcBorders>
              <w:top w:val="single" w:color="auto" w:sz="8" w:space="0"/>
              <w:left w:val="single" w:color="auto" w:sz="6" w:space="0"/>
              <w:bottom w:val="single" w:color="auto" w:sz="8" w:space="0"/>
              <w:right w:val="single" w:color="auto" w:sz="6" w:space="0"/>
            </w:tcBorders>
            <w:noWrap w:val="0"/>
            <w:vAlign w:val="top"/>
          </w:tcPr>
          <w:p>
            <w:pPr>
              <w:pStyle w:val="13"/>
              <w:bidi w:val="0"/>
              <w:rPr>
                <w:rFonts w:hint="eastAsia"/>
              </w:rPr>
            </w:pPr>
            <w:r>
              <w:rPr>
                <w:rFonts w:hint="eastAsia"/>
              </w:rPr>
              <w:t>性别</w:t>
            </w:r>
          </w:p>
        </w:tc>
        <w:tc>
          <w:tcPr>
            <w:tcW w:w="1260" w:type="dxa"/>
            <w:tcBorders>
              <w:top w:val="single" w:color="auto" w:sz="8" w:space="0"/>
              <w:left w:val="single" w:color="auto" w:sz="6" w:space="0"/>
              <w:bottom w:val="single" w:color="auto" w:sz="8" w:space="0"/>
              <w:right w:val="single" w:color="auto" w:sz="6" w:space="0"/>
            </w:tcBorders>
            <w:noWrap w:val="0"/>
            <w:vAlign w:val="top"/>
          </w:tcPr>
          <w:p>
            <w:pPr>
              <w:pStyle w:val="13"/>
              <w:bidi w:val="0"/>
              <w:rPr>
                <w:rFonts w:hint="eastAsia"/>
              </w:rPr>
            </w:pPr>
            <w:r>
              <w:rPr>
                <w:rFonts w:hint="eastAsia"/>
              </w:rPr>
              <w:t>出生日期</w:t>
            </w:r>
          </w:p>
        </w:tc>
        <w:tc>
          <w:tcPr>
            <w:tcW w:w="720" w:type="dxa"/>
            <w:tcBorders>
              <w:top w:val="single" w:color="auto" w:sz="8" w:space="0"/>
              <w:left w:val="single" w:color="auto" w:sz="6" w:space="0"/>
              <w:bottom w:val="single" w:color="auto" w:sz="8" w:space="0"/>
              <w:right w:val="single" w:color="auto" w:sz="6" w:space="0"/>
            </w:tcBorders>
            <w:noWrap w:val="0"/>
            <w:vAlign w:val="top"/>
          </w:tcPr>
          <w:p>
            <w:pPr>
              <w:pStyle w:val="13"/>
              <w:bidi w:val="0"/>
              <w:rPr>
                <w:rFonts w:hint="eastAsia"/>
              </w:rPr>
            </w:pPr>
            <w:r>
              <w:rPr>
                <w:rFonts w:hint="eastAsia"/>
              </w:rPr>
              <w:t>专业</w:t>
            </w:r>
          </w:p>
        </w:tc>
        <w:tc>
          <w:tcPr>
            <w:tcW w:w="1260" w:type="dxa"/>
            <w:tcBorders>
              <w:top w:val="single" w:color="auto" w:sz="8" w:space="0"/>
              <w:left w:val="single" w:color="auto" w:sz="6" w:space="0"/>
              <w:bottom w:val="single" w:color="auto" w:sz="8" w:space="0"/>
              <w:right w:val="single" w:color="auto" w:sz="6" w:space="0"/>
            </w:tcBorders>
            <w:noWrap w:val="0"/>
            <w:vAlign w:val="top"/>
          </w:tcPr>
          <w:p>
            <w:pPr>
              <w:pStyle w:val="13"/>
              <w:bidi w:val="0"/>
              <w:rPr>
                <w:rFonts w:hint="eastAsia"/>
              </w:rPr>
            </w:pPr>
            <w:r>
              <w:rPr>
                <w:rFonts w:hint="eastAsia"/>
              </w:rPr>
              <w:t>院系</w:t>
            </w:r>
          </w:p>
        </w:tc>
        <w:tc>
          <w:tcPr>
            <w:tcW w:w="720" w:type="dxa"/>
            <w:tcBorders>
              <w:top w:val="single" w:color="auto" w:sz="8" w:space="0"/>
              <w:left w:val="single" w:color="auto" w:sz="6" w:space="0"/>
              <w:bottom w:val="single" w:color="auto" w:sz="8" w:space="0"/>
              <w:right w:val="nil"/>
            </w:tcBorders>
            <w:noWrap w:val="0"/>
            <w:vAlign w:val="top"/>
          </w:tcPr>
          <w:p>
            <w:pPr>
              <w:pStyle w:val="13"/>
              <w:bidi w:val="0"/>
              <w:rPr>
                <w:rFonts w:hint="eastAsia"/>
              </w:rPr>
            </w:pPr>
            <w:r>
              <w:rPr>
                <w:rFonts w:hint="eastAsia"/>
              </w:rPr>
              <w:t>院长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top w:val="single" w:color="auto" w:sz="8" w:space="0"/>
              <w:left w:val="nil"/>
            </w:tcBorders>
            <w:noWrap w:val="0"/>
            <w:vAlign w:val="center"/>
          </w:tcPr>
          <w:p>
            <w:pPr>
              <w:pStyle w:val="13"/>
              <w:bidi w:val="0"/>
              <w:rPr>
                <w:rFonts w:hint="eastAsia"/>
              </w:rPr>
            </w:pPr>
            <w:r>
              <w:rPr>
                <w:rFonts w:hint="eastAsia"/>
              </w:rPr>
              <w:t>010001</w:t>
            </w:r>
          </w:p>
        </w:tc>
        <w:tc>
          <w:tcPr>
            <w:tcW w:w="720" w:type="dxa"/>
            <w:tcBorders>
              <w:top w:val="single" w:color="auto" w:sz="8" w:space="0"/>
            </w:tcBorders>
            <w:noWrap w:val="0"/>
            <w:vAlign w:val="center"/>
          </w:tcPr>
          <w:p>
            <w:pPr>
              <w:pStyle w:val="13"/>
              <w:bidi w:val="0"/>
              <w:rPr>
                <w:rFonts w:hint="eastAsia"/>
              </w:rPr>
            </w:pPr>
            <w:r>
              <w:rPr>
                <w:rFonts w:hint="eastAsia"/>
              </w:rPr>
              <w:t>A</w:t>
            </w:r>
          </w:p>
        </w:tc>
        <w:tc>
          <w:tcPr>
            <w:tcW w:w="720" w:type="dxa"/>
            <w:tcBorders>
              <w:top w:val="single" w:color="auto" w:sz="8" w:space="0"/>
            </w:tcBorders>
            <w:noWrap w:val="0"/>
            <w:vAlign w:val="center"/>
          </w:tcPr>
          <w:p>
            <w:pPr>
              <w:pStyle w:val="13"/>
              <w:bidi w:val="0"/>
              <w:rPr>
                <w:rFonts w:hint="eastAsia"/>
              </w:rPr>
            </w:pPr>
            <w:r>
              <w:rPr>
                <w:rFonts w:hint="eastAsia"/>
              </w:rPr>
              <w:t>F</w:t>
            </w:r>
          </w:p>
        </w:tc>
        <w:tc>
          <w:tcPr>
            <w:tcW w:w="1260" w:type="dxa"/>
            <w:tcBorders>
              <w:top w:val="single" w:color="auto" w:sz="8" w:space="0"/>
            </w:tcBorders>
            <w:noWrap w:val="0"/>
            <w:vAlign w:val="center"/>
          </w:tcPr>
          <w:p>
            <w:pPr>
              <w:pStyle w:val="13"/>
              <w:bidi w:val="0"/>
              <w:rPr>
                <w:rFonts w:hint="eastAsia"/>
              </w:rPr>
            </w:pPr>
            <w:r>
              <w:rPr>
                <w:rFonts w:hint="eastAsia"/>
              </w:rPr>
              <w:t>01/01/82</w:t>
            </w:r>
          </w:p>
        </w:tc>
        <w:tc>
          <w:tcPr>
            <w:tcW w:w="720" w:type="dxa"/>
            <w:tcBorders>
              <w:top w:val="single" w:color="auto" w:sz="8" w:space="0"/>
            </w:tcBorders>
            <w:noWrap w:val="0"/>
            <w:vAlign w:val="center"/>
          </w:tcPr>
          <w:p>
            <w:pPr>
              <w:pStyle w:val="13"/>
              <w:bidi w:val="0"/>
              <w:rPr>
                <w:rFonts w:hint="eastAsia"/>
              </w:rPr>
            </w:pPr>
            <w:r>
              <w:rPr>
                <w:rFonts w:hint="eastAsia"/>
              </w:rPr>
              <w:t>会计</w:t>
            </w:r>
          </w:p>
        </w:tc>
        <w:tc>
          <w:tcPr>
            <w:tcW w:w="1260" w:type="dxa"/>
            <w:tcBorders>
              <w:top w:val="single" w:color="auto" w:sz="8" w:space="0"/>
            </w:tcBorders>
            <w:noWrap w:val="0"/>
            <w:vAlign w:val="center"/>
          </w:tcPr>
          <w:p>
            <w:pPr>
              <w:pStyle w:val="13"/>
              <w:bidi w:val="0"/>
              <w:rPr>
                <w:rFonts w:hint="eastAsia"/>
              </w:rPr>
            </w:pPr>
            <w:r>
              <w:rPr>
                <w:rFonts w:hint="eastAsia"/>
              </w:rPr>
              <w:t>会计</w:t>
            </w:r>
          </w:p>
        </w:tc>
        <w:tc>
          <w:tcPr>
            <w:tcW w:w="720" w:type="dxa"/>
            <w:tcBorders>
              <w:top w:val="single" w:color="auto" w:sz="8" w:space="0"/>
              <w:right w:val="nil"/>
            </w:tcBorders>
            <w:noWrap w:val="0"/>
            <w:vAlign w:val="center"/>
          </w:tcPr>
          <w:p>
            <w:pPr>
              <w:pStyle w:val="13"/>
              <w:bidi w:val="0"/>
              <w:rPr>
                <w:rFonts w:hint="eastAsia"/>
              </w:rPr>
            </w:pPr>
            <w:r>
              <w:rPr>
                <w:rFonts w:hint="eastAsia"/>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left w:val="nil"/>
            </w:tcBorders>
            <w:noWrap w:val="0"/>
            <w:vAlign w:val="center"/>
          </w:tcPr>
          <w:p>
            <w:pPr>
              <w:pStyle w:val="13"/>
              <w:bidi w:val="0"/>
              <w:rPr>
                <w:rFonts w:hint="eastAsia"/>
              </w:rPr>
            </w:pPr>
            <w:r>
              <w:rPr>
                <w:rFonts w:hint="eastAsia"/>
              </w:rPr>
              <w:t>010002</w:t>
            </w:r>
          </w:p>
        </w:tc>
        <w:tc>
          <w:tcPr>
            <w:tcW w:w="720" w:type="dxa"/>
            <w:noWrap w:val="0"/>
            <w:vAlign w:val="center"/>
          </w:tcPr>
          <w:p>
            <w:pPr>
              <w:pStyle w:val="13"/>
              <w:bidi w:val="0"/>
              <w:rPr>
                <w:rFonts w:hint="eastAsia"/>
              </w:rPr>
            </w:pPr>
            <w:r>
              <w:rPr>
                <w:rFonts w:hint="eastAsia"/>
              </w:rPr>
              <w:t>B</w:t>
            </w:r>
          </w:p>
        </w:tc>
        <w:tc>
          <w:tcPr>
            <w:tcW w:w="720" w:type="dxa"/>
            <w:noWrap w:val="0"/>
            <w:vAlign w:val="center"/>
          </w:tcPr>
          <w:p>
            <w:pPr>
              <w:pStyle w:val="13"/>
              <w:bidi w:val="0"/>
              <w:rPr>
                <w:rFonts w:hint="eastAsia"/>
              </w:rPr>
            </w:pPr>
            <w:r>
              <w:rPr>
                <w:rFonts w:hint="eastAsia"/>
              </w:rPr>
              <w:t>F</w:t>
            </w:r>
          </w:p>
        </w:tc>
        <w:tc>
          <w:tcPr>
            <w:tcW w:w="1260" w:type="dxa"/>
            <w:noWrap w:val="0"/>
            <w:vAlign w:val="center"/>
          </w:tcPr>
          <w:p>
            <w:pPr>
              <w:pStyle w:val="13"/>
              <w:bidi w:val="0"/>
              <w:rPr>
                <w:rFonts w:hint="eastAsia"/>
              </w:rPr>
            </w:pPr>
            <w:r>
              <w:rPr>
                <w:rFonts w:hint="eastAsia"/>
              </w:rPr>
              <w:t>04/11/83</w:t>
            </w:r>
          </w:p>
        </w:tc>
        <w:tc>
          <w:tcPr>
            <w:tcW w:w="720" w:type="dxa"/>
            <w:noWrap w:val="0"/>
            <w:vAlign w:val="center"/>
          </w:tcPr>
          <w:p>
            <w:pPr>
              <w:pStyle w:val="13"/>
              <w:bidi w:val="0"/>
              <w:rPr>
                <w:rFonts w:hint="eastAsia"/>
              </w:rPr>
            </w:pPr>
            <w:r>
              <w:rPr>
                <w:rFonts w:hint="eastAsia"/>
              </w:rPr>
              <w:t>注会</w:t>
            </w:r>
          </w:p>
        </w:tc>
        <w:tc>
          <w:tcPr>
            <w:tcW w:w="1260" w:type="dxa"/>
            <w:noWrap w:val="0"/>
            <w:vAlign w:val="center"/>
          </w:tcPr>
          <w:p>
            <w:pPr>
              <w:pStyle w:val="13"/>
              <w:bidi w:val="0"/>
              <w:rPr>
                <w:rFonts w:hint="eastAsia"/>
              </w:rPr>
            </w:pPr>
            <w:r>
              <w:rPr>
                <w:rFonts w:hint="eastAsia"/>
              </w:rPr>
              <w:t>会计</w:t>
            </w:r>
          </w:p>
        </w:tc>
        <w:tc>
          <w:tcPr>
            <w:tcW w:w="720" w:type="dxa"/>
            <w:tcBorders>
              <w:right w:val="nil"/>
            </w:tcBorders>
            <w:noWrap w:val="0"/>
            <w:vAlign w:val="center"/>
          </w:tcPr>
          <w:p>
            <w:pPr>
              <w:pStyle w:val="13"/>
              <w:bidi w:val="0"/>
              <w:rPr>
                <w:rFonts w:hint="eastAsia"/>
              </w:rPr>
            </w:pPr>
            <w:r>
              <w:rPr>
                <w:rFonts w:hint="eastAsia"/>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left w:val="nil"/>
            </w:tcBorders>
            <w:noWrap w:val="0"/>
            <w:vAlign w:val="center"/>
          </w:tcPr>
          <w:p>
            <w:pPr>
              <w:pStyle w:val="13"/>
              <w:bidi w:val="0"/>
              <w:rPr>
                <w:rFonts w:hint="eastAsia"/>
              </w:rPr>
            </w:pPr>
            <w:r>
              <w:rPr>
                <w:rFonts w:hint="eastAsia"/>
              </w:rPr>
              <w:t>010003</w:t>
            </w:r>
          </w:p>
        </w:tc>
        <w:tc>
          <w:tcPr>
            <w:tcW w:w="720" w:type="dxa"/>
            <w:noWrap w:val="0"/>
            <w:vAlign w:val="center"/>
          </w:tcPr>
          <w:p>
            <w:pPr>
              <w:pStyle w:val="13"/>
              <w:bidi w:val="0"/>
              <w:rPr>
                <w:rFonts w:hint="eastAsia"/>
              </w:rPr>
            </w:pPr>
            <w:r>
              <w:rPr>
                <w:rFonts w:hint="eastAsia"/>
              </w:rPr>
              <w:t>C</w:t>
            </w:r>
          </w:p>
        </w:tc>
        <w:tc>
          <w:tcPr>
            <w:tcW w:w="720" w:type="dxa"/>
            <w:noWrap w:val="0"/>
            <w:vAlign w:val="center"/>
          </w:tcPr>
          <w:p>
            <w:pPr>
              <w:pStyle w:val="13"/>
              <w:bidi w:val="0"/>
              <w:rPr>
                <w:rFonts w:hint="eastAsia"/>
              </w:rPr>
            </w:pPr>
            <w:r>
              <w:rPr>
                <w:rFonts w:hint="eastAsia"/>
              </w:rPr>
              <w:t>M</w:t>
            </w:r>
          </w:p>
        </w:tc>
        <w:tc>
          <w:tcPr>
            <w:tcW w:w="1260" w:type="dxa"/>
            <w:noWrap w:val="0"/>
            <w:vAlign w:val="center"/>
          </w:tcPr>
          <w:p>
            <w:pPr>
              <w:pStyle w:val="13"/>
              <w:bidi w:val="0"/>
              <w:rPr>
                <w:rFonts w:hint="eastAsia"/>
              </w:rPr>
            </w:pPr>
            <w:r>
              <w:rPr>
                <w:rFonts w:hint="eastAsia"/>
              </w:rPr>
              <w:t>05/18/81</w:t>
            </w:r>
          </w:p>
        </w:tc>
        <w:tc>
          <w:tcPr>
            <w:tcW w:w="720" w:type="dxa"/>
            <w:noWrap w:val="0"/>
            <w:vAlign w:val="center"/>
          </w:tcPr>
          <w:p>
            <w:pPr>
              <w:pStyle w:val="13"/>
              <w:bidi w:val="0"/>
              <w:rPr>
                <w:rFonts w:hint="eastAsia"/>
              </w:rPr>
            </w:pPr>
            <w:r>
              <w:rPr>
                <w:rFonts w:hint="eastAsia"/>
              </w:rPr>
              <w:t>会计</w:t>
            </w:r>
          </w:p>
        </w:tc>
        <w:tc>
          <w:tcPr>
            <w:tcW w:w="1260" w:type="dxa"/>
            <w:noWrap w:val="0"/>
            <w:vAlign w:val="center"/>
          </w:tcPr>
          <w:p>
            <w:pPr>
              <w:pStyle w:val="13"/>
              <w:bidi w:val="0"/>
              <w:rPr>
                <w:rFonts w:hint="eastAsia"/>
              </w:rPr>
            </w:pPr>
            <w:r>
              <w:rPr>
                <w:rFonts w:hint="eastAsia"/>
              </w:rPr>
              <w:t>会计</w:t>
            </w:r>
          </w:p>
        </w:tc>
        <w:tc>
          <w:tcPr>
            <w:tcW w:w="720" w:type="dxa"/>
            <w:tcBorders>
              <w:right w:val="nil"/>
            </w:tcBorders>
            <w:noWrap w:val="0"/>
            <w:vAlign w:val="center"/>
          </w:tcPr>
          <w:p>
            <w:pPr>
              <w:pStyle w:val="13"/>
              <w:bidi w:val="0"/>
              <w:rPr>
                <w:rFonts w:hint="eastAsia"/>
              </w:rPr>
            </w:pPr>
            <w:r>
              <w:rPr>
                <w:rFonts w:hint="eastAsia"/>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left w:val="nil"/>
            </w:tcBorders>
            <w:noWrap w:val="0"/>
            <w:vAlign w:val="center"/>
          </w:tcPr>
          <w:p>
            <w:pPr>
              <w:pStyle w:val="13"/>
              <w:bidi w:val="0"/>
              <w:rPr>
                <w:rFonts w:hint="eastAsia"/>
              </w:rPr>
            </w:pPr>
            <w:r>
              <w:rPr>
                <w:rFonts w:hint="eastAsia"/>
              </w:rPr>
              <w:t>010004</w:t>
            </w:r>
          </w:p>
        </w:tc>
        <w:tc>
          <w:tcPr>
            <w:tcW w:w="720" w:type="dxa"/>
            <w:noWrap w:val="0"/>
            <w:vAlign w:val="center"/>
          </w:tcPr>
          <w:p>
            <w:pPr>
              <w:pStyle w:val="13"/>
              <w:bidi w:val="0"/>
              <w:rPr>
                <w:rFonts w:hint="eastAsia"/>
              </w:rPr>
            </w:pPr>
            <w:r>
              <w:rPr>
                <w:rFonts w:hint="eastAsia"/>
              </w:rPr>
              <w:t>D</w:t>
            </w:r>
          </w:p>
        </w:tc>
        <w:tc>
          <w:tcPr>
            <w:tcW w:w="720" w:type="dxa"/>
            <w:noWrap w:val="0"/>
            <w:vAlign w:val="center"/>
          </w:tcPr>
          <w:p>
            <w:pPr>
              <w:pStyle w:val="13"/>
              <w:bidi w:val="0"/>
              <w:rPr>
                <w:rFonts w:hint="eastAsia"/>
              </w:rPr>
            </w:pPr>
            <w:r>
              <w:rPr>
                <w:rFonts w:hint="eastAsia"/>
              </w:rPr>
              <w:t>F</w:t>
            </w:r>
          </w:p>
        </w:tc>
        <w:tc>
          <w:tcPr>
            <w:tcW w:w="1260" w:type="dxa"/>
            <w:noWrap w:val="0"/>
            <w:vAlign w:val="center"/>
          </w:tcPr>
          <w:p>
            <w:pPr>
              <w:pStyle w:val="13"/>
              <w:bidi w:val="0"/>
              <w:rPr>
                <w:rFonts w:hint="eastAsia"/>
              </w:rPr>
            </w:pPr>
            <w:r>
              <w:rPr>
                <w:rFonts w:hint="eastAsia"/>
              </w:rPr>
              <w:t>09/12/82</w:t>
            </w:r>
          </w:p>
        </w:tc>
        <w:tc>
          <w:tcPr>
            <w:tcW w:w="720" w:type="dxa"/>
            <w:noWrap w:val="0"/>
            <w:vAlign w:val="center"/>
          </w:tcPr>
          <w:p>
            <w:pPr>
              <w:pStyle w:val="13"/>
              <w:bidi w:val="0"/>
              <w:rPr>
                <w:rFonts w:hint="eastAsia"/>
              </w:rPr>
            </w:pPr>
            <w:r>
              <w:rPr>
                <w:rFonts w:hint="eastAsia"/>
              </w:rPr>
              <w:t>会计</w:t>
            </w:r>
          </w:p>
        </w:tc>
        <w:tc>
          <w:tcPr>
            <w:tcW w:w="1260" w:type="dxa"/>
            <w:noWrap w:val="0"/>
            <w:vAlign w:val="center"/>
          </w:tcPr>
          <w:p>
            <w:pPr>
              <w:pStyle w:val="13"/>
              <w:bidi w:val="0"/>
              <w:rPr>
                <w:rFonts w:hint="eastAsia"/>
              </w:rPr>
            </w:pPr>
            <w:r>
              <w:rPr>
                <w:rFonts w:hint="eastAsia"/>
              </w:rPr>
              <w:t>会计</w:t>
            </w:r>
          </w:p>
        </w:tc>
        <w:tc>
          <w:tcPr>
            <w:tcW w:w="720" w:type="dxa"/>
            <w:tcBorders>
              <w:right w:val="nil"/>
            </w:tcBorders>
            <w:noWrap w:val="0"/>
            <w:vAlign w:val="center"/>
          </w:tcPr>
          <w:p>
            <w:pPr>
              <w:pStyle w:val="13"/>
              <w:bidi w:val="0"/>
              <w:rPr>
                <w:rFonts w:hint="eastAsia"/>
              </w:rPr>
            </w:pPr>
            <w:r>
              <w:rPr>
                <w:rFonts w:hint="eastAsia"/>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left w:val="nil"/>
              <w:bottom w:val="single" w:color="auto" w:sz="6" w:space="0"/>
            </w:tcBorders>
            <w:noWrap w:val="0"/>
            <w:vAlign w:val="center"/>
          </w:tcPr>
          <w:p>
            <w:pPr>
              <w:pStyle w:val="13"/>
              <w:bidi w:val="0"/>
              <w:rPr>
                <w:rFonts w:hint="eastAsia"/>
              </w:rPr>
            </w:pPr>
            <w:r>
              <w:rPr>
                <w:rFonts w:hint="eastAsia"/>
              </w:rPr>
              <w:t>010005</w:t>
            </w:r>
          </w:p>
        </w:tc>
        <w:tc>
          <w:tcPr>
            <w:tcW w:w="720" w:type="dxa"/>
            <w:tcBorders>
              <w:bottom w:val="single" w:color="auto" w:sz="6" w:space="0"/>
            </w:tcBorders>
            <w:noWrap w:val="0"/>
            <w:vAlign w:val="center"/>
          </w:tcPr>
          <w:p>
            <w:pPr>
              <w:pStyle w:val="13"/>
              <w:bidi w:val="0"/>
              <w:rPr>
                <w:rFonts w:hint="eastAsia"/>
              </w:rPr>
            </w:pPr>
            <w:r>
              <w:rPr>
                <w:rFonts w:hint="eastAsia"/>
              </w:rPr>
              <w:t>E</w:t>
            </w:r>
          </w:p>
        </w:tc>
        <w:tc>
          <w:tcPr>
            <w:tcW w:w="720" w:type="dxa"/>
            <w:tcBorders>
              <w:bottom w:val="single" w:color="auto" w:sz="6" w:space="0"/>
            </w:tcBorders>
            <w:noWrap w:val="0"/>
            <w:vAlign w:val="center"/>
          </w:tcPr>
          <w:p>
            <w:pPr>
              <w:pStyle w:val="13"/>
              <w:bidi w:val="0"/>
              <w:rPr>
                <w:rFonts w:hint="eastAsia"/>
              </w:rPr>
            </w:pPr>
            <w:r>
              <w:rPr>
                <w:rFonts w:hint="eastAsia"/>
              </w:rPr>
              <w:t>M</w:t>
            </w:r>
          </w:p>
        </w:tc>
        <w:tc>
          <w:tcPr>
            <w:tcW w:w="1260" w:type="dxa"/>
            <w:tcBorders>
              <w:bottom w:val="single" w:color="auto" w:sz="6" w:space="0"/>
            </w:tcBorders>
            <w:noWrap w:val="0"/>
            <w:vAlign w:val="center"/>
          </w:tcPr>
          <w:p>
            <w:pPr>
              <w:pStyle w:val="13"/>
              <w:bidi w:val="0"/>
              <w:rPr>
                <w:rFonts w:hint="eastAsia"/>
              </w:rPr>
            </w:pPr>
            <w:r>
              <w:rPr>
                <w:rFonts w:hint="eastAsia"/>
              </w:rPr>
              <w:t>12/12/83</w:t>
            </w:r>
          </w:p>
        </w:tc>
        <w:tc>
          <w:tcPr>
            <w:tcW w:w="720" w:type="dxa"/>
            <w:tcBorders>
              <w:bottom w:val="single" w:color="auto" w:sz="6" w:space="0"/>
            </w:tcBorders>
            <w:noWrap w:val="0"/>
            <w:vAlign w:val="center"/>
          </w:tcPr>
          <w:p>
            <w:pPr>
              <w:pStyle w:val="13"/>
              <w:bidi w:val="0"/>
              <w:rPr>
                <w:rFonts w:hint="eastAsia"/>
              </w:rPr>
            </w:pPr>
            <w:r>
              <w:rPr>
                <w:rFonts w:hint="eastAsia"/>
              </w:rPr>
              <w:t>信管</w:t>
            </w:r>
          </w:p>
        </w:tc>
        <w:tc>
          <w:tcPr>
            <w:tcW w:w="1260" w:type="dxa"/>
            <w:tcBorders>
              <w:bottom w:val="single" w:color="auto" w:sz="6" w:space="0"/>
            </w:tcBorders>
            <w:noWrap w:val="0"/>
            <w:vAlign w:val="center"/>
          </w:tcPr>
          <w:p>
            <w:pPr>
              <w:pStyle w:val="13"/>
              <w:bidi w:val="0"/>
              <w:rPr>
                <w:rFonts w:hint="eastAsia"/>
              </w:rPr>
            </w:pPr>
            <w:r>
              <w:rPr>
                <w:rFonts w:hint="eastAsia"/>
              </w:rPr>
              <w:t>信息</w:t>
            </w:r>
          </w:p>
        </w:tc>
        <w:tc>
          <w:tcPr>
            <w:tcW w:w="720" w:type="dxa"/>
            <w:tcBorders>
              <w:bottom w:val="single" w:color="auto" w:sz="6" w:space="0"/>
              <w:right w:val="nil"/>
            </w:tcBorders>
            <w:noWrap w:val="0"/>
            <w:vAlign w:val="center"/>
          </w:tcPr>
          <w:p>
            <w:pPr>
              <w:pStyle w:val="13"/>
              <w:bidi w:val="0"/>
              <w:rPr>
                <w:rFonts w:hint="eastAsia"/>
              </w:rPr>
            </w:pPr>
            <w:r>
              <w:rPr>
                <w:rFonts w:hint="eastAsia"/>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41" w:type="dxa"/>
            <w:tcBorders>
              <w:top w:val="single" w:color="auto" w:sz="6" w:space="0"/>
              <w:left w:val="nil"/>
              <w:bottom w:val="single" w:color="auto" w:sz="8" w:space="0"/>
              <w:right w:val="single" w:color="auto" w:sz="6" w:space="0"/>
            </w:tcBorders>
            <w:noWrap w:val="0"/>
            <w:vAlign w:val="center"/>
          </w:tcPr>
          <w:p>
            <w:pPr>
              <w:pStyle w:val="13"/>
              <w:bidi w:val="0"/>
              <w:rPr>
                <w:rFonts w:hint="eastAsia"/>
              </w:rPr>
            </w:pPr>
            <w:r>
              <w:rPr>
                <w:rFonts w:hint="eastAsia"/>
              </w:rPr>
              <w:t>010006</w:t>
            </w:r>
          </w:p>
        </w:tc>
        <w:tc>
          <w:tcPr>
            <w:tcW w:w="720" w:type="dxa"/>
            <w:tcBorders>
              <w:top w:val="single" w:color="auto" w:sz="6" w:space="0"/>
              <w:left w:val="single" w:color="auto" w:sz="6" w:space="0"/>
              <w:bottom w:val="single" w:color="auto" w:sz="8" w:space="0"/>
              <w:right w:val="single" w:color="auto" w:sz="6" w:space="0"/>
            </w:tcBorders>
            <w:noWrap w:val="0"/>
            <w:vAlign w:val="center"/>
          </w:tcPr>
          <w:p>
            <w:pPr>
              <w:pStyle w:val="13"/>
              <w:bidi w:val="0"/>
              <w:rPr>
                <w:rFonts w:hint="eastAsia"/>
              </w:rPr>
            </w:pPr>
            <w:r>
              <w:rPr>
                <w:rFonts w:hint="eastAsia"/>
              </w:rPr>
              <w:t>F</w:t>
            </w:r>
          </w:p>
        </w:tc>
        <w:tc>
          <w:tcPr>
            <w:tcW w:w="720" w:type="dxa"/>
            <w:tcBorders>
              <w:top w:val="single" w:color="auto" w:sz="6" w:space="0"/>
              <w:left w:val="single" w:color="auto" w:sz="6" w:space="0"/>
              <w:bottom w:val="single" w:color="auto" w:sz="8" w:space="0"/>
              <w:right w:val="single" w:color="auto" w:sz="6" w:space="0"/>
            </w:tcBorders>
            <w:noWrap w:val="0"/>
            <w:vAlign w:val="center"/>
          </w:tcPr>
          <w:p>
            <w:pPr>
              <w:pStyle w:val="13"/>
              <w:bidi w:val="0"/>
              <w:rPr>
                <w:rFonts w:hint="eastAsia"/>
              </w:rPr>
            </w:pPr>
            <w:r>
              <w:rPr>
                <w:rFonts w:hint="eastAsia"/>
              </w:rPr>
              <w:t>F</w:t>
            </w:r>
          </w:p>
        </w:tc>
        <w:tc>
          <w:tcPr>
            <w:tcW w:w="1260" w:type="dxa"/>
            <w:tcBorders>
              <w:top w:val="single" w:color="auto" w:sz="6" w:space="0"/>
              <w:left w:val="single" w:color="auto" w:sz="6" w:space="0"/>
              <w:bottom w:val="single" w:color="auto" w:sz="8" w:space="0"/>
              <w:right w:val="single" w:color="auto" w:sz="6" w:space="0"/>
            </w:tcBorders>
            <w:noWrap w:val="0"/>
            <w:vAlign w:val="center"/>
          </w:tcPr>
          <w:p>
            <w:pPr>
              <w:pStyle w:val="13"/>
              <w:bidi w:val="0"/>
              <w:rPr>
                <w:rFonts w:hint="eastAsia"/>
              </w:rPr>
            </w:pPr>
            <w:r>
              <w:rPr>
                <w:rFonts w:hint="eastAsia"/>
              </w:rPr>
              <w:t>10/11/82</w:t>
            </w:r>
          </w:p>
        </w:tc>
        <w:tc>
          <w:tcPr>
            <w:tcW w:w="720" w:type="dxa"/>
            <w:tcBorders>
              <w:top w:val="single" w:color="auto" w:sz="6" w:space="0"/>
              <w:left w:val="single" w:color="auto" w:sz="6" w:space="0"/>
              <w:bottom w:val="single" w:color="auto" w:sz="8" w:space="0"/>
              <w:right w:val="single" w:color="auto" w:sz="6" w:space="0"/>
            </w:tcBorders>
            <w:noWrap w:val="0"/>
            <w:vAlign w:val="center"/>
          </w:tcPr>
          <w:p>
            <w:pPr>
              <w:pStyle w:val="13"/>
              <w:bidi w:val="0"/>
              <w:rPr>
                <w:rFonts w:hint="eastAsia"/>
              </w:rPr>
            </w:pPr>
            <w:r>
              <w:rPr>
                <w:rFonts w:hint="eastAsia"/>
              </w:rPr>
              <w:t>信管</w:t>
            </w:r>
          </w:p>
        </w:tc>
        <w:tc>
          <w:tcPr>
            <w:tcW w:w="1260" w:type="dxa"/>
            <w:tcBorders>
              <w:top w:val="single" w:color="auto" w:sz="6" w:space="0"/>
              <w:left w:val="single" w:color="auto" w:sz="6" w:space="0"/>
              <w:bottom w:val="single" w:color="auto" w:sz="8" w:space="0"/>
              <w:right w:val="single" w:color="auto" w:sz="6" w:space="0"/>
            </w:tcBorders>
            <w:noWrap w:val="0"/>
            <w:vAlign w:val="center"/>
          </w:tcPr>
          <w:p>
            <w:pPr>
              <w:pStyle w:val="13"/>
              <w:bidi w:val="0"/>
              <w:rPr>
                <w:rFonts w:hint="eastAsia"/>
              </w:rPr>
            </w:pPr>
            <w:r>
              <w:rPr>
                <w:rFonts w:hint="eastAsia"/>
              </w:rPr>
              <w:t>信息</w:t>
            </w:r>
          </w:p>
        </w:tc>
        <w:tc>
          <w:tcPr>
            <w:tcW w:w="720" w:type="dxa"/>
            <w:tcBorders>
              <w:top w:val="single" w:color="auto" w:sz="6" w:space="0"/>
              <w:left w:val="single" w:color="auto" w:sz="6" w:space="0"/>
              <w:bottom w:val="single" w:color="auto" w:sz="8" w:space="0"/>
              <w:right w:val="nil"/>
            </w:tcBorders>
            <w:noWrap w:val="0"/>
            <w:vAlign w:val="center"/>
          </w:tcPr>
          <w:p>
            <w:pPr>
              <w:pStyle w:val="13"/>
              <w:bidi w:val="0"/>
              <w:rPr>
                <w:rFonts w:hint="eastAsia"/>
              </w:rPr>
            </w:pPr>
            <w:r>
              <w:rPr>
                <w:rFonts w:hint="eastAsia"/>
              </w:rPr>
              <w:t>W</w:t>
            </w:r>
          </w:p>
        </w:tc>
      </w:tr>
    </w:tbl>
    <w:p>
      <w:pPr>
        <w:rPr>
          <w:rFonts w:hint="eastAsia"/>
        </w:rPr>
      </w:pPr>
      <w:r>
        <w:rPr>
          <w:rFonts w:hint="eastAsia"/>
        </w:rPr>
        <w:t>上述关系模式存在如下四个问题：</w:t>
      </w:r>
    </w:p>
    <w:p>
      <w:pPr>
        <w:rPr>
          <w:rFonts w:hint="eastAsia"/>
        </w:rPr>
      </w:pPr>
      <w:r>
        <w:rPr>
          <w:rFonts w:hint="eastAsia"/>
        </w:rPr>
        <w:t>1）数据冗余太大。例如院长的姓名会重复出现，</w:t>
      </w:r>
      <w:r>
        <w:rPr>
          <w:rFonts w:hint="eastAsia"/>
          <w:lang w:val="en-US" w:eastAsia="zh-CN"/>
        </w:rPr>
        <w:tab/>
      </w:r>
      <w:r>
        <w:rPr>
          <w:rFonts w:hint="eastAsia"/>
        </w:rPr>
        <w:t>重复的次数与该学院学生的个数相同。</w:t>
      </w:r>
    </w:p>
    <w:p>
      <w:pPr>
        <w:rPr>
          <w:rFonts w:hint="eastAsia"/>
        </w:rPr>
      </w:pPr>
      <w:r>
        <w:rPr>
          <w:rFonts w:hint="eastAsia"/>
        </w:rPr>
        <w:t>2）更新异常（</w:t>
      </w:r>
      <w:r>
        <w:t>update anomalies</w:t>
      </w:r>
      <w:r>
        <w:rPr>
          <w:rFonts w:hint="eastAsia"/>
        </w:rPr>
        <w:t>）。例如某学院更换院长后，系统必须修改与该学院学生有关的每一个元组。</w:t>
      </w:r>
    </w:p>
    <w:p>
      <w:pPr>
        <w:rPr>
          <w:rFonts w:hint="eastAsia"/>
        </w:rPr>
      </w:pPr>
      <w:r>
        <w:rPr>
          <w:rFonts w:hint="eastAsia"/>
        </w:rPr>
        <w:t>3）插入异常（</w:t>
      </w:r>
      <w:r>
        <w:t>insertion anomalies</w:t>
      </w:r>
      <w:r>
        <w:rPr>
          <w:rFonts w:hint="eastAsia"/>
        </w:rPr>
        <w:t>）。如果一个学院刚成立，尚无学生，则这个学院及其院长的信息就无法存入数据库。</w:t>
      </w:r>
    </w:p>
    <w:p>
      <w:pPr>
        <w:rPr>
          <w:rFonts w:hint="eastAsia"/>
        </w:rPr>
      </w:pPr>
      <w:r>
        <w:rPr>
          <w:rFonts w:hint="eastAsia"/>
        </w:rPr>
        <w:t>4）删除异常（</w:t>
      </w:r>
      <w:r>
        <w:t>deletion anomalies</w:t>
      </w:r>
      <w:r>
        <w:rPr>
          <w:rFonts w:hint="eastAsia"/>
        </w:rPr>
        <w:t>）。如果某个学院的学生全部毕业了，在删除该学院学生信息的同时，也把这个学院的信息全部删除了。</w:t>
      </w:r>
    </w:p>
    <w:p>
      <w:pPr>
        <w:rPr>
          <w:rFonts w:hint="eastAsia"/>
        </w:rPr>
      </w:pPr>
      <w:r>
        <w:rPr>
          <w:rFonts w:hint="eastAsia"/>
        </w:rPr>
        <w:t>一个关系之所以会产生上述问题，是由于关系中存在某些函数依赖引起的。通常，当企图把太多的信息放在一个关系里时，出现的诸如冗余之类的问题称为“异常”（anomaly）。经常遇到的几种异常是：</w:t>
      </w:r>
    </w:p>
    <w:p>
      <w:pPr>
        <w:rPr>
          <w:rFonts w:hint="eastAsia"/>
        </w:rPr>
      </w:pPr>
      <w:r>
        <w:rPr>
          <w:rFonts w:hint="eastAsia"/>
        </w:rPr>
        <w:t>1）冗余：数据在多个元组中不必要地重复。</w:t>
      </w:r>
    </w:p>
    <w:p>
      <w:pPr>
        <w:rPr>
          <w:rFonts w:hint="eastAsia"/>
        </w:rPr>
      </w:pPr>
      <w:r>
        <w:rPr>
          <w:rFonts w:hint="eastAsia"/>
        </w:rPr>
        <w:t>2）更新异常：由于数据冗余，当更新数据库中数据时，系统要付出很大的代价来维护数据库的完整性。否则会面临数据不一致的危险。可能修改了一个元组中信息，但另一个元组中相同的信息却没有修改。</w:t>
      </w:r>
    </w:p>
    <w:p>
      <w:pPr>
        <w:rPr>
          <w:rFonts w:hint="eastAsia"/>
        </w:rPr>
      </w:pPr>
      <w:r>
        <w:rPr>
          <w:rFonts w:hint="eastAsia"/>
        </w:rPr>
        <w:t>3）删除异常：如果删除一组属性，带来的副作用可能是丢失了一些其他信息。</w:t>
      </w:r>
    </w:p>
    <w:p>
      <w:pPr>
        <w:rPr>
          <w:rFonts w:hint="eastAsia"/>
        </w:rPr>
      </w:pPr>
      <w:r>
        <w:rPr>
          <w:rFonts w:hint="eastAsia"/>
        </w:rPr>
        <w:t>规范化是为了设计出“好的”关系模型。规范化理论正是用来改造关系模式，通过分解关系模式来消除其中不合适的数据依赖，以解决更新异常、插入异常、删除异常和数据冗余问题。</w:t>
      </w:r>
    </w:p>
    <w:p>
      <w:pPr>
        <w:bidi w:val="0"/>
        <w:rPr>
          <w:rFonts w:hint="eastAsia"/>
          <w:szCs w:val="22"/>
          <w:shd w:val="clear" w:fill="00B0F0"/>
        </w:rPr>
      </w:pPr>
      <w:bookmarkStart w:id="62" w:name="_Toc95103461"/>
      <w:bookmarkStart w:id="63" w:name="_Toc95104146"/>
      <w:bookmarkStart w:id="64" w:name="_Toc95104284"/>
      <w:r>
        <w:rPr>
          <w:rFonts w:hint="eastAsia"/>
          <w:szCs w:val="22"/>
          <w:shd w:val="clear" w:fill="00B0F0"/>
        </w:rPr>
        <w:t>规范化的本质</w:t>
      </w:r>
      <w:bookmarkEnd w:id="62"/>
      <w:bookmarkEnd w:id="63"/>
      <w:bookmarkEnd w:id="64"/>
    </w:p>
    <w:p>
      <w:pPr>
        <w:rPr>
          <w:rFonts w:hint="eastAsia"/>
        </w:rPr>
      </w:pPr>
      <w:r>
        <w:rPr>
          <w:rFonts w:hint="eastAsia"/>
        </w:rPr>
        <w:t>每个规范化的关系只有一个主题。如果某个关系有两个或多个主题，就应该分解为多个关系，每个关系只能有一个主题。规范化的过程就是不断分解关系的过程。</w:t>
      </w:r>
    </w:p>
    <w:p>
      <w:pPr>
        <w:rPr>
          <w:rFonts w:hint="eastAsia"/>
        </w:rPr>
      </w:pPr>
      <w:r>
        <w:rPr>
          <w:rFonts w:hint="eastAsia"/>
        </w:rPr>
        <w:t xml:space="preserve">人们每发现一种异常，就研究一种规则防止异常出现。由此设计关系的准则得以不断改进。70年代初期，研究人员系统地定义了第一范式（Fist Normal Forms， 1NF），第二范式（Second Normal Form，2NF）和第三范式（Third Normal Form，3NF）。之后人们又定义了多种范式，但大多数简单业务数据库设计中只需要考虑第一范式、第二范式和第三范式。每种范式自动包含其前面的范式，各种范式之间的关系是：5NF </w:t>
      </w:r>
      <w:r>
        <w:rPr>
          <w:rFonts w:hint="eastAsia"/>
        </w:rPr>
        <w:sym w:font="Symbol" w:char="F0CC"/>
      </w:r>
      <w:r>
        <w:rPr>
          <w:rFonts w:hint="eastAsia"/>
        </w:rPr>
        <w:t xml:space="preserve"> 4NF </w:t>
      </w:r>
      <w:r>
        <w:rPr>
          <w:rFonts w:hint="eastAsia"/>
        </w:rPr>
        <w:sym w:font="Symbol" w:char="F0CC"/>
      </w:r>
      <w:r>
        <w:rPr>
          <w:rFonts w:hint="eastAsia"/>
        </w:rPr>
        <w:t xml:space="preserve"> BCNF </w:t>
      </w:r>
      <w:r>
        <w:rPr>
          <w:rFonts w:hint="eastAsia"/>
        </w:rPr>
        <w:sym w:font="Symbol" w:char="F0CC"/>
      </w:r>
      <w:r>
        <w:rPr>
          <w:rFonts w:hint="eastAsia"/>
        </w:rPr>
        <w:t xml:space="preserve"> 3NF </w:t>
      </w:r>
      <w:r>
        <w:rPr>
          <w:rFonts w:hint="eastAsia"/>
        </w:rPr>
        <w:sym w:font="Symbol" w:char="F0CC"/>
      </w:r>
      <w:r>
        <w:rPr>
          <w:rFonts w:hint="eastAsia"/>
        </w:rPr>
        <w:t xml:space="preserve"> 2NF </w:t>
      </w:r>
      <w:r>
        <w:rPr>
          <w:rFonts w:hint="eastAsia"/>
        </w:rPr>
        <w:sym w:font="Symbol" w:char="F0CC"/>
      </w:r>
      <w:r>
        <w:rPr>
          <w:rFonts w:hint="eastAsia"/>
        </w:rPr>
        <w:t xml:space="preserve"> 1NF。因此符合第三范式的数据库自动符合第一、第二范式。</w:t>
      </w:r>
    </w:p>
    <w:p>
      <w:pPr>
        <w:rPr>
          <w:rFonts w:hint="eastAsia"/>
        </w:rPr>
      </w:pPr>
      <w:r>
        <w:rPr>
          <w:rFonts w:hint="eastAsia"/>
        </w:rPr>
        <w:t>1）1NF</w:t>
      </w:r>
    </w:p>
    <w:p>
      <w:pPr>
        <w:rPr>
          <w:rFonts w:hint="eastAsia"/>
        </w:rPr>
      </w:pPr>
      <w:r>
        <w:rPr>
          <w:rFonts w:hint="eastAsia"/>
        </w:rPr>
        <w:t>关系模式都满足第一范式，既符合关系定义的二维表格（关系）都满足第一范式。列的取值只能是原子数据；每一列的数据类型相同，每一列有惟一的列名（属性）；列的先后顺序无关紧要，行的先后顺序无关紧要。</w:t>
      </w:r>
    </w:p>
    <w:p>
      <w:pPr>
        <w:rPr>
          <w:rFonts w:hint="eastAsia"/>
        </w:rPr>
      </w:pPr>
      <w:r>
        <w:rPr>
          <w:rFonts w:hint="eastAsia"/>
        </w:rPr>
        <w:t>2）2NF</w:t>
      </w:r>
    </w:p>
    <w:p>
      <w:pPr>
        <w:rPr>
          <w:rFonts w:hint="eastAsia"/>
        </w:rPr>
      </w:pPr>
      <w:r>
        <w:rPr>
          <w:rFonts w:hint="eastAsia"/>
        </w:rPr>
        <w:t>关系的每一个非关键字属性都完全函数依赖于关键字属性，</w:t>
      </w:r>
      <w:r>
        <w:rPr>
          <w:rFonts w:hint="eastAsia"/>
          <w:lang w:val="en-US" w:eastAsia="zh-CN"/>
        </w:rPr>
        <w:tab/>
      </w:r>
      <w:r>
        <w:rPr>
          <w:rFonts w:hint="eastAsia"/>
        </w:rPr>
        <w:t>则关系满足第二范式。</w:t>
      </w:r>
    </w:p>
    <w:p>
      <w:pPr>
        <w:rPr>
          <w:rFonts w:hint="eastAsia"/>
        </w:rPr>
      </w:pPr>
      <w:r>
        <w:rPr>
          <w:rFonts w:hint="eastAsia"/>
        </w:rPr>
        <w:t>第二范式要求每个关系只包含一个实体的信息，所有非关键字属性依赖关键字属性。每个以单个属性作为主键的关系自动满足第二范式。</w:t>
      </w:r>
    </w:p>
    <w:p>
      <w:pPr>
        <w:rPr>
          <w:rFonts w:hint="eastAsia"/>
        </w:rPr>
      </w:pPr>
      <w:r>
        <w:rPr>
          <w:rFonts w:hint="eastAsia"/>
        </w:rPr>
        <w:t>3）3NF</w:t>
      </w:r>
    </w:p>
    <w:p>
      <w:pPr>
        <w:rPr>
          <w:rFonts w:hint="eastAsia"/>
        </w:rPr>
      </w:pPr>
      <w:r>
        <w:rPr>
          <w:rFonts w:hint="eastAsia"/>
        </w:rPr>
        <w:t>关系的所有非关键字属性相互独立，任何属性其属性值的改变不应影响其他属性，则该关系满足第三范式。一个关系满足第二范式，同时没有传递依赖，则该关系满足第三范式。</w:t>
      </w:r>
    </w:p>
    <w:p>
      <w:pPr>
        <w:rPr>
          <w:rFonts w:hint="eastAsia"/>
        </w:rPr>
      </w:pPr>
      <w:bookmarkStart w:id="65" w:name="规范化规则"/>
      <w:bookmarkEnd w:id="65"/>
      <w:r>
        <w:rPr>
          <w:rFonts w:hint="eastAsia"/>
        </w:rPr>
        <w:t>由</w:t>
      </w:r>
      <w:del w:id="13" w:author="Jane" w:date="2021-03-31T13:01:24Z">
        <w:r>
          <w:rPr>
            <w:rFonts w:hint="eastAsia"/>
          </w:rPr>
          <w:delText xml:space="preserve"> </w:delText>
        </w:r>
      </w:del>
      <w:r>
        <w:rPr>
          <w:rFonts w:hint="eastAsia"/>
        </w:rPr>
        <w:t>1NF、2NF和3NF，总结出规范化的规则如下：</w:t>
      </w:r>
    </w:p>
    <w:p>
      <w:pPr>
        <w:rPr>
          <w:rFonts w:hint="eastAsia"/>
        </w:rPr>
      </w:pPr>
      <w:r>
        <w:rPr>
          <w:rFonts w:ascii="宋体" w:hAnsi="宋体"/>
        </w:rPr>
        <w:t>⑴</w:t>
      </w:r>
      <w:r>
        <w:rPr>
          <w:rFonts w:hint="eastAsia" w:ascii="宋体" w:hAnsi="宋体"/>
        </w:rPr>
        <w:t xml:space="preserve"> </w:t>
      </w:r>
      <w:r>
        <w:rPr>
          <w:rFonts w:hint="eastAsia"/>
        </w:rPr>
        <w:t>每个关系只包含一个实体集，每个实体集只有一个主题</w:t>
      </w:r>
    </w:p>
    <w:p>
      <w:pPr>
        <w:rPr>
          <w:rFonts w:hint="eastAsia"/>
        </w:rPr>
      </w:pPr>
      <w:r>
        <w:rPr>
          <w:rFonts w:ascii="宋体" w:hAnsi="宋体"/>
        </w:rPr>
        <w:t>⑵</w:t>
      </w:r>
      <w:r>
        <w:rPr>
          <w:rFonts w:hint="eastAsia" w:ascii="宋体" w:hAnsi="宋体"/>
        </w:rPr>
        <w:t xml:space="preserve"> </w:t>
      </w:r>
      <w:r>
        <w:rPr>
          <w:rFonts w:hint="eastAsia"/>
        </w:rPr>
        <w:t>每个关系有一个主键</w:t>
      </w:r>
    </w:p>
    <w:p>
      <w:pPr>
        <w:rPr>
          <w:rFonts w:hint="eastAsia"/>
        </w:rPr>
      </w:pPr>
      <w:r>
        <w:rPr>
          <w:rFonts w:ascii="宋体" w:hAnsi="宋体"/>
        </w:rPr>
        <w:t>⑶</w:t>
      </w:r>
      <w:r>
        <w:rPr>
          <w:rFonts w:hint="eastAsia" w:ascii="宋体" w:hAnsi="宋体"/>
        </w:rPr>
        <w:t xml:space="preserve"> </w:t>
      </w:r>
      <w:r>
        <w:rPr>
          <w:rFonts w:hint="eastAsia"/>
        </w:rPr>
        <w:t>属性中只包含原子数据</w:t>
      </w:r>
    </w:p>
    <w:p>
      <w:pPr>
        <w:rPr>
          <w:rFonts w:hint="eastAsia"/>
        </w:rPr>
      </w:pPr>
      <w:r>
        <w:rPr>
          <w:rFonts w:ascii="宋体" w:hAnsi="宋体"/>
        </w:rPr>
        <w:t>⑷</w:t>
      </w:r>
      <w:r>
        <w:rPr>
          <w:rFonts w:hint="eastAsia" w:ascii="宋体" w:hAnsi="宋体"/>
        </w:rPr>
        <w:t xml:space="preserve"> </w:t>
      </w:r>
      <w:r>
        <w:rPr>
          <w:rFonts w:hint="eastAsia"/>
        </w:rPr>
        <w:t>不能有重复属性</w:t>
      </w:r>
    </w:p>
    <w:p>
      <w:pPr>
        <w:rPr>
          <w:rFonts w:hint="eastAsia"/>
        </w:rPr>
      </w:pPr>
      <w:r>
        <w:rPr>
          <w:rFonts w:hint="eastAsia"/>
        </w:rPr>
        <w:t>每个规范化的关系只有一个主题。如果某个关系有两个或多个主题，就应该分解为多个关系。规范化的过程就是不断分解关系模式的过程。经过不断地总结，人们归纳出规范化的规则如下：</w:t>
      </w:r>
    </w:p>
    <w:p>
      <w:pPr>
        <w:rPr>
          <w:rFonts w:hint="eastAsia"/>
        </w:rPr>
      </w:pPr>
      <w:r>
        <w:rPr>
          <w:rFonts w:ascii="宋体" w:hAnsi="宋体"/>
        </w:rPr>
        <w:t>⑴</w:t>
      </w:r>
      <w:r>
        <w:rPr>
          <w:rFonts w:hint="eastAsia"/>
        </w:rPr>
        <w:t xml:space="preserve"> 每个关系只包含一个实体集；每个实体集只有一个主题，</w:t>
      </w:r>
      <w:r>
        <w:rPr>
          <w:rFonts w:hint="eastAsia"/>
          <w:lang w:val="en-US" w:eastAsia="zh-CN"/>
        </w:rPr>
        <w:tab/>
      </w:r>
      <w:r>
        <w:rPr>
          <w:rFonts w:hint="eastAsia"/>
        </w:rPr>
        <w:t>一个实体集对应一个关系；</w:t>
      </w:r>
    </w:p>
    <w:p>
      <w:pPr>
        <w:rPr>
          <w:rFonts w:hint="eastAsia"/>
        </w:rPr>
      </w:pPr>
      <w:r>
        <w:rPr>
          <w:rFonts w:ascii="宋体" w:hAnsi="宋体"/>
        </w:rPr>
        <w:t>⑵</w:t>
      </w:r>
      <w:r>
        <w:rPr>
          <w:rFonts w:hint="eastAsia"/>
        </w:rPr>
        <w:t xml:space="preserve"> 属性中只包含原子数据既最小数据项；每个属性具有数据类型并取值于同一个值域；</w:t>
      </w:r>
    </w:p>
    <w:p>
      <w:pPr>
        <w:rPr>
          <w:rFonts w:hint="eastAsia"/>
        </w:rPr>
      </w:pPr>
      <w:r>
        <w:rPr>
          <w:rFonts w:ascii="宋体" w:hAnsi="宋体"/>
        </w:rPr>
        <w:t>⑶</w:t>
      </w:r>
      <w:r>
        <w:rPr>
          <w:rFonts w:hint="eastAsia"/>
        </w:rPr>
        <w:t xml:space="preserve"> 每个关系有一个主关键字，</w:t>
      </w:r>
      <w:r>
        <w:rPr>
          <w:rFonts w:hint="eastAsia"/>
          <w:lang w:val="en-US" w:eastAsia="zh-CN"/>
        </w:rPr>
        <w:tab/>
      </w:r>
      <w:r>
        <w:rPr>
          <w:rFonts w:hint="eastAsia"/>
        </w:rPr>
        <w:t>用来惟一地标识关系中的元组；</w:t>
      </w:r>
    </w:p>
    <w:p>
      <w:pPr>
        <w:rPr>
          <w:rFonts w:hint="eastAsia"/>
        </w:rPr>
      </w:pPr>
      <w:r>
        <w:rPr>
          <w:rFonts w:ascii="宋体" w:hAnsi="宋体"/>
        </w:rPr>
        <w:t>⑷</w:t>
      </w:r>
      <w:r>
        <w:rPr>
          <w:rFonts w:hint="eastAsia"/>
        </w:rPr>
        <w:t xml:space="preserve"> 关系中不能有重复属性；所有属性完全依赖关键字（主关键字或候选关键字）；所有非关键字属性相互独立；</w:t>
      </w:r>
    </w:p>
    <w:p>
      <w:pPr>
        <w:rPr>
          <w:rFonts w:hint="eastAsia"/>
        </w:rPr>
      </w:pPr>
      <w:r>
        <w:rPr>
          <w:rFonts w:ascii="宋体" w:hAnsi="宋体"/>
        </w:rPr>
        <w:t>⑸</w:t>
      </w:r>
      <w:r>
        <w:rPr>
          <w:rFonts w:hint="eastAsia"/>
        </w:rPr>
        <w:t xml:space="preserve"> 元组的顺序无关；属性的顺序无关。</w:t>
      </w:r>
    </w:p>
    <w:p>
      <w:pPr>
        <w:bidi w:val="0"/>
        <w:rPr>
          <w:rFonts w:hint="eastAsia"/>
          <w:szCs w:val="22"/>
          <w:shd w:val="clear" w:fill="C00000"/>
        </w:rPr>
      </w:pPr>
      <w:bookmarkStart w:id="66" w:name="_Toc95108472"/>
      <w:bookmarkStart w:id="67" w:name="_Toc95104316"/>
      <w:bookmarkStart w:id="68" w:name="_Toc95103462"/>
      <w:bookmarkStart w:id="69" w:name="_Toc95104147"/>
      <w:bookmarkStart w:id="70" w:name="_Toc95104285"/>
      <w:bookmarkStart w:id="71" w:name="_Toc95104473"/>
      <w:r>
        <w:rPr>
          <w:rFonts w:hint="eastAsia"/>
          <w:szCs w:val="22"/>
          <w:shd w:val="clear" w:fill="C00000"/>
        </w:rPr>
        <w:t>关系数据完整性规则</w:t>
      </w:r>
      <w:bookmarkEnd w:id="66"/>
      <w:bookmarkEnd w:id="67"/>
      <w:bookmarkEnd w:id="68"/>
      <w:bookmarkEnd w:id="69"/>
      <w:bookmarkEnd w:id="70"/>
      <w:bookmarkEnd w:id="71"/>
    </w:p>
    <w:p>
      <w:pPr>
        <w:rPr>
          <w:rFonts w:hint="eastAsia"/>
        </w:rPr>
      </w:pPr>
      <w:bookmarkStart w:id="72" w:name="完整性约束"/>
      <w:bookmarkEnd w:id="72"/>
      <w:r>
        <w:rPr>
          <w:rFonts w:hint="eastAsia"/>
        </w:rPr>
        <w:t>关系模型的完整性规则是对关系的某种约束条件。关系模型中的数据完整性规则包括：实体完整性规则、域完整性规则、参照完整性规则和用户定义完整性规则。</w:t>
      </w:r>
    </w:p>
    <w:p>
      <w:pPr>
        <w:rPr>
          <w:rFonts w:hint="eastAsia"/>
        </w:rPr>
      </w:pPr>
      <w:r>
        <w:rPr>
          <w:rFonts w:hint="eastAsia"/>
        </w:rPr>
        <w:t>实体完整性规则是指保证关系中元组惟一的特性。通过关系的主关键字和候选关键字实现。</w:t>
      </w:r>
    </w:p>
    <w:p>
      <w:pPr>
        <w:rPr>
          <w:rFonts w:hint="eastAsia"/>
        </w:rPr>
      </w:pPr>
      <w:r>
        <w:rPr>
          <w:rFonts w:hint="eastAsia"/>
        </w:rPr>
        <w:t>域完整性规则是指保证关系中属性取值正确、有效的特性。例如，定义属性的数据类型、设置属性的有效性规则。</w:t>
      </w:r>
    </w:p>
    <w:p>
      <w:pPr>
        <w:rPr>
          <w:rFonts w:hint="eastAsia"/>
        </w:rPr>
      </w:pPr>
      <w:r>
        <w:rPr>
          <w:rFonts w:hint="eastAsia"/>
        </w:rPr>
        <w:t>参照完整性与关系之间的联系有关，包括插入规则、删除规则和更新规则。</w:t>
      </w:r>
    </w:p>
    <w:p>
      <w:pPr>
        <w:rPr>
          <w:rFonts w:hint="eastAsia"/>
        </w:rPr>
      </w:pPr>
      <w:r>
        <w:rPr>
          <w:rFonts w:hint="eastAsia"/>
        </w:rPr>
        <w:t>用户定义完整性规则是指为满足用户特定需要而设定的规则。</w:t>
      </w:r>
    </w:p>
    <w:p>
      <w:pPr>
        <w:tabs>
          <w:tab w:val="left" w:pos="594"/>
          <w:tab w:val="left" w:pos="2376"/>
          <w:tab w:val="left" w:pos="4257"/>
          <w:tab w:val="left" w:pos="6138"/>
        </w:tabs>
        <w:rPr>
          <w:rFonts w:hint="eastAsia"/>
        </w:rPr>
      </w:pPr>
      <w:r>
        <w:rPr>
          <w:rFonts w:hint="eastAsia"/>
        </w:rPr>
        <w:t>在关系数据完整性规则中，实体完整性和参照完整性是关系模型必须满足的完整性约束条件，被称为是关系的两个不变性，由关系系统自动支持。</w:t>
      </w:r>
    </w:p>
    <w:p>
      <w:pPr>
        <w:rPr>
          <w:rFonts w:hint="eastAsia"/>
        </w:rPr>
      </w:pPr>
      <w:r>
        <w:rPr>
          <w:rFonts w:hint="eastAsia"/>
        </w:rPr>
        <w:t>在以后的章节中将结合具体实例对数据库的数据完整性规则进行详细讨论。</w:t>
      </w:r>
    </w:p>
    <w:p>
      <w:pPr>
        <w:bidi w:val="0"/>
        <w:rPr>
          <w:rFonts w:hint="eastAsia"/>
          <w:szCs w:val="22"/>
          <w:shd w:val="clear" w:fill="92D050"/>
        </w:rPr>
      </w:pPr>
      <w:bookmarkStart w:id="73" w:name="_Toc95104317"/>
      <w:bookmarkStart w:id="74" w:name="_Toc95103463"/>
      <w:bookmarkStart w:id="75" w:name="_Toc95104286"/>
      <w:bookmarkStart w:id="76" w:name="_Toc95104474"/>
      <w:bookmarkStart w:id="77" w:name="_Toc95104148"/>
      <w:bookmarkStart w:id="78" w:name="_Toc95108473"/>
      <w:r>
        <w:rPr>
          <w:rFonts w:hint="eastAsia"/>
          <w:szCs w:val="22"/>
          <w:shd w:val="clear" w:fill="92D050"/>
        </w:rPr>
        <w:t>E-R模型向关系模型的转换</w:t>
      </w:r>
      <w:bookmarkEnd w:id="73"/>
      <w:bookmarkEnd w:id="74"/>
      <w:bookmarkEnd w:id="75"/>
      <w:bookmarkEnd w:id="76"/>
      <w:bookmarkEnd w:id="77"/>
      <w:bookmarkEnd w:id="78"/>
    </w:p>
    <w:p>
      <w:pPr>
        <w:rPr>
          <w:rFonts w:hint="eastAsia"/>
        </w:rPr>
      </w:pPr>
      <w:r>
        <w:rPr>
          <w:rFonts w:hint="eastAsia"/>
        </w:rPr>
        <w:t>E-R模型向关系模型转换要解决的问题是如何将实体以及实体之间的联系转换为关系模式，如何确定这些关系模式的属性和主关键字（这里所说的实体更确切地说是实体集）。注意，这里包含两个方面的内容，一是实体如何转换，二是实体之间的联系如何处理。</w:t>
      </w:r>
    </w:p>
    <w:p>
      <w:pPr>
        <w:bidi w:val="0"/>
        <w:rPr>
          <w:rFonts w:hint="eastAsia"/>
          <w:szCs w:val="22"/>
          <w:shd w:val="clear" w:fill="C00000"/>
        </w:rPr>
      </w:pPr>
      <w:bookmarkStart w:id="79" w:name="_Toc95104149"/>
      <w:bookmarkStart w:id="80" w:name="_Toc95103464"/>
      <w:bookmarkStart w:id="81" w:name="_Toc95104318"/>
      <w:bookmarkStart w:id="82" w:name="_Toc95108474"/>
      <w:bookmarkStart w:id="83" w:name="_Toc95104287"/>
      <w:bookmarkStart w:id="84" w:name="_Toc95104475"/>
      <w:r>
        <w:rPr>
          <w:rFonts w:hint="eastAsia"/>
          <w:szCs w:val="22"/>
          <w:shd w:val="clear" w:fill="C00000"/>
        </w:rPr>
        <w:t>实体转换为关系模式</w:t>
      </w:r>
      <w:bookmarkEnd w:id="79"/>
      <w:bookmarkEnd w:id="80"/>
      <w:bookmarkEnd w:id="81"/>
      <w:bookmarkEnd w:id="82"/>
      <w:bookmarkEnd w:id="83"/>
      <w:bookmarkEnd w:id="84"/>
      <w:r>
        <w:rPr>
          <w:rFonts w:hint="eastAsia"/>
          <w:szCs w:val="22"/>
          <w:shd w:val="clear" w:fill="C00000"/>
        </w:rPr>
        <w:t xml:space="preserve"> </w:t>
      </w:r>
    </w:p>
    <w:p>
      <w:pPr>
        <w:rPr>
          <w:rFonts w:hint="eastAsia"/>
        </w:rPr>
      </w:pPr>
      <w:r>
        <w:rPr>
          <w:rFonts w:hint="eastAsia"/>
        </w:rPr>
        <w:t>E-R模型的表现形式是E-R图，由实体、实体的属性和实体之间的联系三个要素组成。从E-R图转换为关系模式的方法是：</w:t>
      </w:r>
      <w:bookmarkStart w:id="85" w:name="实体转换"/>
      <w:bookmarkEnd w:id="85"/>
      <w:r>
        <w:rPr>
          <w:rFonts w:hint="eastAsia"/>
        </w:rPr>
        <w:t>为每个实体定义一个关系，实体的名字就是关系的名字；实体的属性就是关系的属性；实体的键是关系的主关键字。用规范化准则检查每个关系，上述设计可能需要改变，也可能不要改变。依据关系规范化准则，在定义实体时就应遵循每个实体只有一个主题的原则。实体之间的联系转换为关系之间的联系，关系之间的联系是通过外部关键字来体现的。</w:t>
      </w:r>
    </w:p>
    <w:p>
      <w:pPr>
        <w:bidi w:val="0"/>
        <w:rPr>
          <w:rFonts w:hint="eastAsia"/>
          <w:szCs w:val="22"/>
          <w:shd w:val="clear" w:fill="C00000"/>
        </w:rPr>
      </w:pPr>
      <w:bookmarkStart w:id="86" w:name="_Toc95104150"/>
      <w:bookmarkStart w:id="87" w:name="_Toc95104319"/>
      <w:bookmarkStart w:id="88" w:name="_Toc95104476"/>
      <w:bookmarkStart w:id="89" w:name="_Toc95103465"/>
      <w:bookmarkStart w:id="90" w:name="_Toc95108475"/>
      <w:bookmarkStart w:id="91" w:name="_Toc95104288"/>
      <w:r>
        <w:rPr>
          <w:rFonts w:hint="eastAsia"/>
          <w:szCs w:val="22"/>
          <w:shd w:val="clear" w:fill="C00000"/>
        </w:rPr>
        <w:t>实体之间联系的转换</w:t>
      </w:r>
      <w:bookmarkEnd w:id="86"/>
      <w:bookmarkEnd w:id="87"/>
      <w:bookmarkEnd w:id="88"/>
      <w:bookmarkEnd w:id="89"/>
      <w:bookmarkEnd w:id="90"/>
      <w:bookmarkEnd w:id="91"/>
    </w:p>
    <w:p>
      <w:pPr>
        <w:rPr>
          <w:rFonts w:hint="eastAsia"/>
        </w:rPr>
      </w:pPr>
      <w:r>
        <w:rPr>
          <w:rFonts w:hint="eastAsia"/>
        </w:rPr>
        <w:t>前面讨论过实体之间的联系通常有三种类型：一对一联系（1∶1）、一对多联系（1∶n）和多对多联系（m∶n）。</w:t>
      </w:r>
      <w:bookmarkStart w:id="92" w:name="联系转换"/>
      <w:bookmarkEnd w:id="92"/>
      <w:r>
        <w:rPr>
          <w:rFonts w:hint="eastAsia"/>
        </w:rPr>
        <w:t>下面从实体之间联系</w:t>
      </w:r>
      <w:del w:id="14" w:author="Jane" w:date="2021-03-31T13:02:15Z">
        <w:r>
          <w:rPr>
            <w:rFonts w:hint="eastAsia"/>
          </w:rPr>
          <w:delText>类型</w:delText>
        </w:r>
      </w:del>
      <w:r>
        <w:rPr>
          <w:rFonts w:hint="eastAsia"/>
        </w:rPr>
        <w:t>的角度来讨论三种常用的转换策略。</w:t>
      </w:r>
    </w:p>
    <w:p>
      <w:pPr>
        <w:bidi w:val="0"/>
        <w:rPr>
          <w:rFonts w:hint="eastAsia"/>
          <w:szCs w:val="22"/>
          <w:shd w:val="clear" w:fill="00B0F0"/>
        </w:rPr>
      </w:pPr>
      <w:bookmarkStart w:id="93" w:name="_Toc95103466"/>
      <w:bookmarkStart w:id="94" w:name="_Toc95104151"/>
      <w:bookmarkStart w:id="95" w:name="_Toc95104289"/>
      <w:r>
        <w:rPr>
          <w:rFonts w:hint="eastAsia"/>
          <w:szCs w:val="22"/>
          <w:shd w:val="clear" w:fill="00B0F0"/>
        </w:rPr>
        <w:t>一对一联系的转换</w:t>
      </w:r>
      <w:bookmarkEnd w:id="93"/>
      <w:bookmarkEnd w:id="94"/>
      <w:bookmarkEnd w:id="95"/>
    </w:p>
    <w:p>
      <w:pPr>
        <w:rPr>
          <w:rFonts w:hint="eastAsia"/>
        </w:rPr>
      </w:pPr>
      <w:r>
        <w:rPr>
          <w:rFonts w:hint="eastAsia"/>
        </w:rPr>
        <w:t>两个实体之间的联系最简单的形式是一对一（1∶1）联系。1∶1联系的E-R模型转换为关系模型时，每个实体用一个关系表示，然后将其中一个关系的关键字置于另一个关系中，使之成为另一个关系的外部关键字。关系模式中带有下划线的属性是关系的主关键字。</w:t>
      </w:r>
    </w:p>
    <w:p>
      <w:pPr>
        <w:rPr>
          <w:rFonts w:hint="eastAsia"/>
        </w:rPr>
      </w:pPr>
      <w:r>
        <w:rPr>
          <w:rFonts w:hint="eastAsia"/>
          <w:b/>
        </w:rPr>
        <w:t xml:space="preserve">例2.1 </w:t>
      </w:r>
      <w:r>
        <w:rPr>
          <w:rFonts w:hint="eastAsia"/>
        </w:rPr>
        <w:t>本例的需求分析和E-R模型见第1章例1.2。</w:t>
      </w:r>
    </w:p>
    <w:p>
      <w:pPr>
        <w:rPr>
          <w:rFonts w:hint="eastAsia"/>
        </w:rPr>
      </w:pPr>
      <w:r>
        <w:rPr>
          <w:rFonts w:hint="eastAsia"/>
        </w:rPr>
        <w:t>根据转换规则，公司实体用一个关系表示；实体的名字就是关系的名字，因此关系名是“公司”；实体的属性就是关系的属性，实体的键是关系的关键字，由此得到关系模式：</w:t>
      </w:r>
    </w:p>
    <w:p>
      <w:pPr>
        <w:rPr>
          <w:rFonts w:hint="eastAsia"/>
        </w:rPr>
      </w:pPr>
      <w:r>
        <w:rPr>
          <w:rFonts w:hint="eastAsia"/>
        </w:rPr>
        <w:t>公司（</w:t>
      </w:r>
      <w:r>
        <w:rPr>
          <w:rFonts w:hint="eastAsia"/>
          <w:u w:val="single"/>
        </w:rPr>
        <w:t>公司编号</w:t>
      </w:r>
      <w:r>
        <w:rPr>
          <w:rFonts w:hint="eastAsia"/>
        </w:rPr>
        <w:t>，公司名称，地址，电话）</w:t>
      </w:r>
    </w:p>
    <w:p>
      <w:pPr>
        <w:rPr>
          <w:rFonts w:hint="eastAsia"/>
        </w:rPr>
      </w:pPr>
      <w:r>
        <w:rPr>
          <w:rFonts w:hint="eastAsia"/>
        </w:rPr>
        <w:t>同样可以得到关系模式：</w:t>
      </w:r>
    </w:p>
    <w:p>
      <w:pPr>
        <w:rPr>
          <w:rFonts w:hint="eastAsia"/>
        </w:rPr>
      </w:pPr>
      <w:r>
        <w:rPr>
          <w:rFonts w:hint="eastAsia"/>
        </w:rPr>
        <w:t>总经理（</w:t>
      </w:r>
      <w:r>
        <w:rPr>
          <w:rFonts w:hint="eastAsia" w:ascii="宋体" w:hAnsi="宋体"/>
          <w:color w:val="000000"/>
          <w:spacing w:val="4"/>
          <w:u w:val="single"/>
        </w:rPr>
        <w:t>经理编号</w:t>
      </w:r>
      <w:r>
        <w:rPr>
          <w:rFonts w:hint="eastAsia"/>
        </w:rPr>
        <w:t>，姓名，性别，出生日期，民族）</w:t>
      </w:r>
    </w:p>
    <w:p>
      <w:pPr>
        <w:rPr>
          <w:rFonts w:hint="eastAsia"/>
        </w:rPr>
      </w:pPr>
      <w:r>
        <w:rPr>
          <w:rFonts w:hint="eastAsia"/>
        </w:rPr>
        <w:t>为了表示这两个关系之间具有一对一联系，可以把“公司”关系的关键字“公司编号”放入“总经理”关系，使“公司编号”成为“总经理”关系的外部关键字；也可以把“总经理”关系的关键字“经理编号”放入“公司”关系，</w:t>
      </w:r>
      <w:r>
        <w:rPr>
          <w:rFonts w:hint="eastAsia"/>
          <w:lang w:val="en-US" w:eastAsia="zh-CN"/>
        </w:rPr>
        <w:tab/>
      </w:r>
      <w:r>
        <w:rPr>
          <w:rFonts w:hint="eastAsia"/>
        </w:rPr>
        <w:t>由此得到下面两种形式的关系模式。</w:t>
      </w:r>
    </w:p>
    <w:p>
      <w:pPr>
        <w:rPr>
          <w:rFonts w:hint="eastAsia"/>
        </w:rPr>
      </w:pPr>
      <w:r>
        <w:rPr>
          <w:rFonts w:hint="eastAsia"/>
        </w:rPr>
        <w:t>关系模式一：</w:t>
      </w:r>
    </w:p>
    <w:p>
      <w:pPr>
        <w:rPr>
          <w:rFonts w:hint="eastAsia"/>
        </w:rPr>
      </w:pPr>
      <w:r>
        <w:rPr>
          <w:rFonts w:hint="eastAsia"/>
        </w:rPr>
        <w:t>公司（</w:t>
      </w:r>
      <w:r>
        <w:rPr>
          <w:rFonts w:hint="eastAsia"/>
          <w:u w:val="single"/>
        </w:rPr>
        <w:t>公司编号</w:t>
      </w:r>
      <w:r>
        <w:rPr>
          <w:rFonts w:hint="eastAsia"/>
        </w:rPr>
        <w:t>，公司名称，地址，电话）</w:t>
      </w:r>
    </w:p>
    <w:p>
      <w:pPr>
        <w:rPr>
          <w:rFonts w:hint="eastAsia"/>
        </w:rPr>
      </w:pPr>
      <w:r>
        <w:rPr>
          <w:rFonts w:hint="eastAsia"/>
        </w:rPr>
        <w:t>总经理（</w:t>
      </w:r>
      <w:r>
        <w:rPr>
          <w:rFonts w:hint="eastAsia"/>
          <w:u w:val="single"/>
        </w:rPr>
        <w:t>经理编号</w:t>
      </w:r>
      <w:r>
        <w:rPr>
          <w:rFonts w:hint="eastAsia"/>
        </w:rPr>
        <w:t>，姓名，性别，出生日期，民族，</w:t>
      </w:r>
      <w:r>
        <w:rPr>
          <w:rFonts w:hint="eastAsia"/>
          <w:i/>
        </w:rPr>
        <w:t>公司编号</w:t>
      </w:r>
      <w:r>
        <w:rPr>
          <w:rFonts w:hint="eastAsia"/>
        </w:rPr>
        <w:t>）</w:t>
      </w:r>
    </w:p>
    <w:p>
      <w:pPr>
        <w:rPr>
          <w:rFonts w:hint="eastAsia"/>
        </w:rPr>
      </w:pPr>
      <w:r>
        <w:rPr>
          <w:rFonts w:hint="eastAsia"/>
        </w:rPr>
        <w:t>关系模式二：</w:t>
      </w:r>
    </w:p>
    <w:p>
      <w:pPr>
        <w:rPr>
          <w:rFonts w:hint="eastAsia"/>
        </w:rPr>
      </w:pPr>
      <w:r>
        <w:rPr>
          <w:rFonts w:hint="eastAsia"/>
        </w:rPr>
        <w:t>公司（</w:t>
      </w:r>
      <w:r>
        <w:rPr>
          <w:rFonts w:hint="eastAsia"/>
          <w:u w:val="single"/>
        </w:rPr>
        <w:t>公司编号</w:t>
      </w:r>
      <w:r>
        <w:rPr>
          <w:rFonts w:hint="eastAsia"/>
        </w:rPr>
        <w:t>，公司名称，地址，电话，</w:t>
      </w:r>
      <w:r>
        <w:rPr>
          <w:rFonts w:hint="eastAsia"/>
          <w:i/>
        </w:rPr>
        <w:t>经理编号</w:t>
      </w:r>
      <w:r>
        <w:rPr>
          <w:rFonts w:hint="eastAsia"/>
        </w:rPr>
        <w:t>）</w:t>
      </w:r>
    </w:p>
    <w:p>
      <w:pPr>
        <w:rPr>
          <w:rFonts w:hint="eastAsia"/>
        </w:rPr>
      </w:pPr>
      <w:r>
        <w:rPr>
          <w:rFonts w:hint="eastAsia"/>
        </w:rPr>
        <w:t>总经理（</w:t>
      </w:r>
      <w:r>
        <w:rPr>
          <w:rFonts w:hint="eastAsia"/>
          <w:u w:val="single"/>
        </w:rPr>
        <w:t>经理编号</w:t>
      </w:r>
      <w:r>
        <w:rPr>
          <w:rFonts w:hint="eastAsia"/>
        </w:rPr>
        <w:t>，姓名，性别，出生日期，民族）</w:t>
      </w:r>
    </w:p>
    <w:p>
      <w:pPr>
        <w:rPr>
          <w:rFonts w:hint="eastAsia"/>
        </w:rPr>
      </w:pPr>
      <w:r>
        <w:rPr>
          <w:rFonts w:hint="eastAsia"/>
        </w:rPr>
        <w:t>其中斜体为外部关键字。</w:t>
      </w:r>
    </w:p>
    <w:p>
      <w:pPr>
        <w:bidi w:val="0"/>
        <w:rPr>
          <w:rFonts w:hint="eastAsia"/>
          <w:szCs w:val="22"/>
          <w:shd w:val="clear" w:fill="00B0F0"/>
        </w:rPr>
      </w:pPr>
      <w:bookmarkStart w:id="96" w:name="_Toc95104152"/>
      <w:bookmarkStart w:id="97" w:name="_Toc95104290"/>
      <w:bookmarkStart w:id="98" w:name="_Toc95103467"/>
      <w:r>
        <w:rPr>
          <w:rFonts w:hint="eastAsia"/>
          <w:szCs w:val="22"/>
          <w:shd w:val="clear" w:fill="00B0F0"/>
        </w:rPr>
        <w:t>一对多联系的转换</w:t>
      </w:r>
      <w:bookmarkEnd w:id="96"/>
      <w:bookmarkEnd w:id="97"/>
      <w:bookmarkEnd w:id="98"/>
      <w:r>
        <w:rPr>
          <w:rFonts w:hint="eastAsia"/>
          <w:szCs w:val="22"/>
          <w:shd w:val="clear" w:fill="00B0F0"/>
        </w:rPr>
        <w:t xml:space="preserve"> </w:t>
      </w:r>
    </w:p>
    <w:p>
      <w:pPr>
        <w:rPr>
          <w:rFonts w:hint="eastAsia"/>
        </w:rPr>
      </w:pPr>
      <w:r>
        <w:rPr>
          <w:rFonts w:hint="eastAsia"/>
        </w:rPr>
        <w:t>一对多（1∶n）联系的E-R模型中，通常把“1”方（一方）实体称为“父”方，“n”方（多方）实体称为“子”方。1∶n联系的表示简单而且直观。一个实体用一个关系表示，然后把父实体关系中的关键字置于子实体关系中，使其成为子实体关系中的外部关键字。</w:t>
      </w:r>
    </w:p>
    <w:p>
      <w:pPr>
        <w:rPr>
          <w:rFonts w:hint="eastAsia"/>
        </w:rPr>
      </w:pPr>
      <w:r>
        <w:rPr>
          <w:rFonts w:hint="eastAsia"/>
          <w:b/>
        </w:rPr>
        <w:t xml:space="preserve">例2.2 </w:t>
      </w:r>
      <w:r>
        <w:rPr>
          <w:rFonts w:hint="eastAsia"/>
        </w:rPr>
        <w:t>本例的需求分析和E-R模型见第1章例1.4。</w:t>
      </w:r>
    </w:p>
    <w:p>
      <w:pPr>
        <w:rPr>
          <w:rFonts w:hint="eastAsia"/>
        </w:rPr>
      </w:pPr>
      <w:r>
        <w:rPr>
          <w:rFonts w:hint="eastAsia"/>
        </w:rPr>
        <w:t>在这个E-R模型中，仓库实体是“一方”父实体，员工实体是“多方”子实体。每个实体用一个关系表示，然后把仓库关系的主关键字“仓库号”放入员工关系中，使之成为员工关系的外部关键字。于是得到</w:t>
      </w:r>
      <w:del w:id="15" w:author="Jane" w:date="2021-03-31T13:05:06Z">
        <w:r>
          <w:rPr>
            <w:rFonts w:hint="eastAsia"/>
          </w:rPr>
          <w:delText>下面的</w:delText>
        </w:r>
      </w:del>
      <w:r>
        <w:rPr>
          <w:rFonts w:hint="eastAsia"/>
        </w:rPr>
        <w:t>关系模式。</w:t>
      </w:r>
    </w:p>
    <w:p>
      <w:pPr>
        <w:rPr>
          <w:rFonts w:hint="eastAsia"/>
          <w:color w:val="FF6600"/>
        </w:rPr>
      </w:pPr>
      <w:r>
        <w:rPr>
          <w:rFonts w:hint="eastAsia"/>
        </w:rPr>
        <w:t>关系模式：</w:t>
      </w:r>
    </w:p>
    <w:p>
      <w:pPr>
        <w:rPr>
          <w:rFonts w:hint="eastAsia"/>
        </w:rPr>
      </w:pPr>
      <w:r>
        <w:rPr>
          <w:rFonts w:hint="eastAsia"/>
        </w:rPr>
        <w:t>仓库（</w:t>
      </w:r>
      <w:r>
        <w:rPr>
          <w:rFonts w:hint="eastAsia"/>
          <w:u w:val="single"/>
        </w:rPr>
        <w:t>仓库号</w:t>
      </w:r>
      <w:r>
        <w:rPr>
          <w:rFonts w:hint="eastAsia"/>
        </w:rPr>
        <w:t>，仓库名，地点，面积）</w:t>
      </w:r>
    </w:p>
    <w:p>
      <w:pPr>
        <w:rPr>
          <w:rFonts w:hint="eastAsia"/>
        </w:rPr>
      </w:pPr>
      <w:r>
        <w:rPr>
          <w:rFonts w:hint="eastAsia"/>
        </w:rPr>
        <w:t>员工（</w:t>
      </w:r>
      <w:r>
        <w:rPr>
          <w:rFonts w:hint="eastAsia"/>
          <w:u w:val="single"/>
        </w:rPr>
        <w:t>员工号</w:t>
      </w:r>
      <w:r>
        <w:rPr>
          <w:rFonts w:hint="eastAsia"/>
        </w:rPr>
        <w:t>，姓名，性别，出生日期，工资，</w:t>
      </w:r>
      <w:r>
        <w:rPr>
          <w:rFonts w:hint="eastAsia"/>
          <w:i/>
        </w:rPr>
        <w:t>仓库号</w:t>
      </w:r>
      <w:r>
        <w:rPr>
          <w:rFonts w:hint="eastAsia"/>
        </w:rPr>
        <w:t>）</w:t>
      </w:r>
    </w:p>
    <w:p>
      <w:pPr>
        <w:rPr>
          <w:rFonts w:hint="eastAsia"/>
        </w:rPr>
      </w:pPr>
      <w:r>
        <w:rPr>
          <w:b/>
          <w:sz w:val="20"/>
        </w:rPr>
        <mc:AlternateContent>
          <mc:Choice Requires="wps">
            <w:drawing>
              <wp:anchor distT="0" distB="0" distL="114300" distR="114300" simplePos="0" relativeHeight="251658240" behindDoc="0" locked="0" layoutInCell="1" allowOverlap="1">
                <wp:simplePos x="0" y="0"/>
                <wp:positionH relativeFrom="column">
                  <wp:posOffset>2857500</wp:posOffset>
                </wp:positionH>
                <wp:positionV relativeFrom="paragraph">
                  <wp:posOffset>434340</wp:posOffset>
                </wp:positionV>
                <wp:extent cx="635" cy="0"/>
                <wp:effectExtent l="0" t="0" r="0" b="0"/>
                <wp:wrapTopAndBottom/>
                <wp:docPr id="1" name="直线 442"/>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2" o:spid="_x0000_s1026" o:spt="20" style="position:absolute;left:0pt;margin-left:225pt;margin-top:34.2pt;height:0pt;width:0.05pt;mso-wrap-distance-bottom:0pt;mso-wrap-distance-top:0pt;z-index:251658240;mso-width-relative:page;mso-height-relative:page;" filled="f" stroked="t" coordsize="21600,21600" o:gfxdata="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dSeo51gAAAAkBAAAPAAAAAAAAAAEAIAAAACIAAABkcnMv&#10;ZG93bnJldi54bWxQSwECFAAUAAAACACHTuJAjCKtHMwBAACLAwAADgAAAAAAAAABACAAAAAlAQAA&#10;ZHJzL2Uyb0RvYy54bWxQSwUGAAAAAAYABgBZAQAAYwUAAAAA&#10;">
                <v:fill on="f" focussize="0,0"/>
                <v:stroke color="#000000" joinstyle="round"/>
                <v:imagedata o:title=""/>
                <o:lock v:ext="edit" aspectratio="f"/>
                <w10:wrap type="topAndBottom"/>
              </v:line>
            </w:pict>
          </mc:Fallback>
        </mc:AlternateContent>
      </w:r>
      <w:r>
        <w:rPr>
          <w:rFonts w:hint="eastAsia"/>
          <w:b/>
        </w:rPr>
        <w:t xml:space="preserve">例2.3 </w:t>
      </w:r>
      <w:r>
        <w:rPr>
          <w:rFonts w:hint="eastAsia"/>
        </w:rPr>
        <w:t>考虑学生毕业设计中的指导教师和学生的情况。</w:t>
      </w:r>
    </w:p>
    <w:p>
      <w:pPr>
        <w:rPr>
          <w:rFonts w:hint="eastAsia"/>
          <w:b/>
          <w:color w:val="FF6600"/>
          <w:spacing w:val="4"/>
        </w:rPr>
      </w:pPr>
      <w:r>
        <w:rPr>
          <w:rFonts w:hint="eastAsia"/>
        </w:rPr>
        <w:t>1）需求分析</w:t>
      </w:r>
    </w:p>
    <w:p>
      <w:pPr>
        <w:rPr>
          <w:rFonts w:hint="eastAsia"/>
        </w:rPr>
      </w:pPr>
      <w:r>
        <w:rPr>
          <w:rFonts w:hint="eastAsia"/>
        </w:rPr>
        <w:t>学校使用数据库来管理学生毕业设计时的教师和学生数据。毕业设计时，一名教师指导多位学生，每位学生必须有一名教师指导其毕业设计论文。</w:t>
      </w:r>
    </w:p>
    <w:p>
      <w:pPr>
        <w:rPr>
          <w:rFonts w:hint="eastAsia"/>
          <w:color w:val="FF6600"/>
        </w:rPr>
      </w:pPr>
      <w:r>
        <w:rPr>
          <w:rFonts w:hint="eastAsia"/>
        </w:rPr>
        <w:t>2）</w:t>
      </w:r>
      <w:r>
        <w:t>E-R</w:t>
      </w:r>
      <w:r>
        <w:rPr>
          <w:rFonts w:hint="eastAsia"/>
        </w:rPr>
        <w:t>模型</w:t>
      </w:r>
    </w:p>
    <w:p>
      <w:pPr>
        <w:rPr>
          <w:rFonts w:hint="eastAsia"/>
        </w:rPr>
      </w:pPr>
      <w:r>
        <w:rPr>
          <w:rFonts w:hint="eastAsia"/>
        </w:rPr>
        <w:t>E-R图如图2.2所示。实体型如下：</w:t>
      </w:r>
    </w:p>
    <w:p>
      <w:pPr>
        <w:rPr>
          <w:rFonts w:hint="eastAsia"/>
        </w:rPr>
      </w:pPr>
      <w:r>
        <w:rPr>
          <w:rFonts w:hint="eastAsia"/>
        </w:rPr>
        <w:t>教师（</w:t>
      </w:r>
      <w:r>
        <w:rPr>
          <w:rFonts w:hint="eastAsia"/>
          <w:u w:val="single"/>
        </w:rPr>
        <w:t>教师号</w:t>
      </w:r>
      <w:r>
        <w:rPr>
          <w:rFonts w:hint="eastAsia"/>
        </w:rPr>
        <w:t>，姓名，院系，电话）</w:t>
      </w:r>
    </w:p>
    <w:p>
      <w:pPr>
        <w:rPr>
          <w:rFonts w:hint="eastAsia"/>
        </w:rPr>
      </w:pPr>
      <w:r>
        <w:rPr>
          <w:rFonts w:hint="eastAsia"/>
        </w:rPr>
        <w:t>学生（</w:t>
      </w:r>
      <w:r>
        <w:rPr>
          <w:rFonts w:hint="eastAsia"/>
          <w:u w:val="single"/>
        </w:rPr>
        <w:t>学号</w:t>
      </w:r>
      <w:r>
        <w:rPr>
          <w:rFonts w:hint="eastAsia"/>
        </w:rPr>
        <w:t>，姓名，性别，出生日期，所属院系）</w:t>
      </w:r>
    </w:p>
    <w:p>
      <w:pPr>
        <w:jc w:val="center"/>
        <w:rPr>
          <w:rFonts w:hint="eastAsia"/>
        </w:rPr>
      </w:pPr>
      <w:r>
        <w:rPr>
          <w:rFonts w:hint="eastAsia"/>
        </w:rPr>
        <w:drawing>
          <wp:inline distT="0" distB="0" distL="114300" distR="114300">
            <wp:extent cx="3837940" cy="1613535"/>
            <wp:effectExtent l="0" t="0" r="10160" b="5715"/>
            <wp:docPr id="3" name="图片 2" descr="图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22"/>
                    <pic:cNvPicPr>
                      <a:picLocks noChangeAspect="1"/>
                    </pic:cNvPicPr>
                  </pic:nvPicPr>
                  <pic:blipFill>
                    <a:blip r:embed="rId8"/>
                    <a:stretch>
                      <a:fillRect/>
                    </a:stretch>
                  </pic:blipFill>
                  <pic:spPr>
                    <a:xfrm>
                      <a:off x="0" y="0"/>
                      <a:ext cx="3837940" cy="1613535"/>
                    </a:xfrm>
                    <a:prstGeom prst="rect">
                      <a:avLst/>
                    </a:prstGeom>
                    <a:noFill/>
                    <a:ln>
                      <a:noFill/>
                    </a:ln>
                  </pic:spPr>
                </pic:pic>
              </a:graphicData>
            </a:graphic>
          </wp:inline>
        </w:drawing>
      </w:r>
    </w:p>
    <w:p>
      <w:pPr>
        <w:jc w:val="center"/>
        <w:rPr>
          <w:rFonts w:hint="eastAsia"/>
        </w:rPr>
      </w:pPr>
      <w:r>
        <w:rPr>
          <w:rFonts w:hint="eastAsia"/>
          <w:szCs w:val="22"/>
        </w:rPr>
        <w:t>图2.2 教师实体与学生实体的一对多联系</w:t>
      </w:r>
    </w:p>
    <w:p>
      <w:pPr>
        <w:rPr>
          <w:rFonts w:hint="eastAsia"/>
          <w:color w:val="FF6600"/>
        </w:rPr>
      </w:pPr>
      <w:r>
        <w:rPr>
          <w:rFonts w:hint="eastAsia"/>
        </w:rPr>
        <w:t>3）关系模型的表示方法关系模式如下：</w:t>
      </w:r>
    </w:p>
    <w:p>
      <w:pPr>
        <w:rPr>
          <w:rFonts w:hint="eastAsia"/>
        </w:rPr>
      </w:pPr>
      <w:r>
        <w:rPr>
          <w:rFonts w:hint="eastAsia"/>
        </w:rPr>
        <w:t>教师（</w:t>
      </w:r>
      <w:r>
        <w:rPr>
          <w:rFonts w:hint="eastAsia"/>
          <w:u w:val="single"/>
        </w:rPr>
        <w:t>教师号</w:t>
      </w:r>
      <w:r>
        <w:rPr>
          <w:rFonts w:hint="eastAsia"/>
        </w:rPr>
        <w:t>，姓名，院系，电话）</w:t>
      </w:r>
    </w:p>
    <w:p>
      <w:pPr>
        <w:rPr>
          <w:rFonts w:hint="eastAsia"/>
        </w:rPr>
      </w:pPr>
      <w:r>
        <w:rPr>
          <w:rFonts w:hint="eastAsia"/>
        </w:rPr>
        <w:t>学生（</w:t>
      </w:r>
      <w:r>
        <w:rPr>
          <w:rFonts w:hint="eastAsia"/>
          <w:u w:val="single"/>
        </w:rPr>
        <w:t>学号</w:t>
      </w:r>
      <w:r>
        <w:rPr>
          <w:rFonts w:hint="eastAsia"/>
        </w:rPr>
        <w:t>，姓名，性别，出生日期，所属院系，</w:t>
      </w:r>
      <w:r>
        <w:rPr>
          <w:rFonts w:hint="eastAsia"/>
          <w:i/>
        </w:rPr>
        <w:t>教师号</w:t>
      </w:r>
      <w:r>
        <w:rPr>
          <w:rFonts w:hint="eastAsia"/>
        </w:rPr>
        <w:t>）</w:t>
      </w:r>
    </w:p>
    <w:p>
      <w:pPr>
        <w:rPr>
          <w:rFonts w:hint="eastAsia"/>
          <w:b/>
        </w:rPr>
      </w:pPr>
      <w:r>
        <w:rPr>
          <w:rFonts w:hint="eastAsia"/>
        </w:rPr>
        <w:t>注意：1∶n联系的E-R数据模型转换为关系数据模型时，一定是父实体关系中的关键字置于子实体关系中。反之不可。</w:t>
      </w:r>
    </w:p>
    <w:p>
      <w:pPr>
        <w:bidi w:val="0"/>
        <w:rPr>
          <w:rFonts w:hint="eastAsia"/>
          <w:szCs w:val="22"/>
          <w:shd w:val="clear" w:fill="00B0F0"/>
        </w:rPr>
      </w:pPr>
      <w:bookmarkStart w:id="99" w:name="_Toc95103469"/>
      <w:bookmarkStart w:id="100" w:name="_Toc95104154"/>
      <w:bookmarkStart w:id="101" w:name="_Toc95104292"/>
      <w:r>
        <w:rPr>
          <w:rFonts w:hint="eastAsia"/>
          <w:szCs w:val="22"/>
          <w:shd w:val="clear" w:fill="00B0F0"/>
        </w:rPr>
        <w:t>多对多联系的转换</w:t>
      </w:r>
      <w:bookmarkEnd w:id="99"/>
      <w:bookmarkEnd w:id="100"/>
      <w:bookmarkEnd w:id="101"/>
    </w:p>
    <w:p>
      <w:pPr>
        <w:rPr>
          <w:rFonts w:hint="eastAsia"/>
        </w:rPr>
      </w:pPr>
      <w:r>
        <w:rPr>
          <w:rFonts w:hint="eastAsia"/>
        </w:rPr>
        <w:t>多对多（m∶n）联系的E-R数据模型转换为关系数据模型的转换策略是把一个m∶n联系分解为两个1∶n联系，分解的方法是建立第三个关系（称为“纽带”关系）。原来的两个多对多实体分别对应两个父关系，新建立第三个关系，作为两个父关系的子关系，子关系中的必有属性是两个父关系的关键字。</w:t>
      </w:r>
    </w:p>
    <w:p>
      <w:pPr>
        <w:rPr>
          <w:rFonts w:hint="eastAsia"/>
        </w:rPr>
      </w:pPr>
      <w:r>
        <w:rPr>
          <w:rFonts w:hint="eastAsia"/>
          <w:b/>
          <w:bCs/>
        </w:rPr>
        <w:t xml:space="preserve">例2.4 </w:t>
      </w:r>
      <w:r>
        <w:rPr>
          <w:rFonts w:hint="eastAsia"/>
          <w:bCs/>
        </w:rPr>
        <w:t>学生和社团问题。需求分析和</w:t>
      </w:r>
      <w:r>
        <w:t>E-R</w:t>
      </w:r>
      <w:r>
        <w:rPr>
          <w:rFonts w:hint="eastAsia"/>
        </w:rPr>
        <w:t>模型</w:t>
      </w:r>
      <w:r>
        <w:rPr>
          <w:rFonts w:hint="eastAsia"/>
          <w:bCs/>
        </w:rPr>
        <w:t>见第1章例1.5。</w:t>
      </w:r>
    </w:p>
    <w:p>
      <w:pPr>
        <w:rPr>
          <w:rFonts w:hint="eastAsia"/>
        </w:rPr>
      </w:pPr>
      <w:r>
        <w:rPr>
          <w:rFonts w:hint="eastAsia"/>
        </w:rPr>
        <w:t>1）对应社团实体和学生实体分别建立社团关系和学生关系</w:t>
      </w:r>
    </w:p>
    <w:p>
      <w:pPr>
        <w:rPr>
          <w:rFonts w:hint="eastAsia"/>
        </w:rPr>
      </w:pPr>
      <w:r>
        <w:rPr>
          <w:rFonts w:hint="eastAsia"/>
        </w:rPr>
        <w:t>社团（</w:t>
      </w:r>
      <w:r>
        <w:rPr>
          <w:rFonts w:hint="eastAsia"/>
          <w:u w:val="single"/>
        </w:rPr>
        <w:t>编号</w:t>
      </w:r>
      <w:r>
        <w:rPr>
          <w:rFonts w:hint="eastAsia"/>
        </w:rPr>
        <w:t>，名称，地点，电话）</w:t>
      </w:r>
    </w:p>
    <w:p>
      <w:pPr>
        <w:rPr>
          <w:rFonts w:hint="eastAsia"/>
        </w:rPr>
      </w:pPr>
      <w:r>
        <w:rPr>
          <w:rFonts w:hint="eastAsia"/>
        </w:rPr>
        <w:t>学生（</w:t>
      </w:r>
      <w:r>
        <w:rPr>
          <w:rFonts w:hint="eastAsia"/>
          <w:u w:val="single"/>
        </w:rPr>
        <w:t>学号</w:t>
      </w:r>
      <w:r>
        <w:rPr>
          <w:rFonts w:hint="eastAsia"/>
        </w:rPr>
        <w:t>，姓名，性别，出生日期，所属院系）</w:t>
      </w:r>
    </w:p>
    <w:p>
      <w:pPr>
        <w:rPr>
          <w:rFonts w:hint="eastAsia"/>
        </w:rPr>
      </w:pPr>
      <w:r>
        <w:rPr>
          <w:rFonts w:hint="eastAsia"/>
        </w:rPr>
        <w:t>2）建立第三个关系表示社团关系与学生关系之间具有m∶n联系</w:t>
      </w:r>
    </w:p>
    <w:p>
      <w:pPr>
        <w:rPr>
          <w:rFonts w:hint="eastAsia"/>
        </w:rPr>
      </w:pPr>
      <w:r>
        <w:rPr>
          <w:rFonts w:hint="eastAsia"/>
        </w:rPr>
        <w:t>为了表示社团关系和学生关系之间的联系是多对多联系，</w:t>
      </w:r>
      <w:r>
        <w:rPr>
          <w:rFonts w:hint="eastAsia"/>
          <w:lang w:val="en-US" w:eastAsia="zh-CN"/>
        </w:rPr>
        <w:tab/>
      </w:r>
      <w:r>
        <w:rPr>
          <w:rFonts w:hint="eastAsia"/>
        </w:rPr>
        <w:t>建立第三个关系“成员”，把“社团”关系和“学生”关系的主关键字放入“成员”关系中，用关系“成员”表示“社团”关系与“学生”关系之间的多对多联系。“成员”关系的主关键字是编号+学号，同时编号和学号又是这个关系的外部关键字。</w:t>
      </w:r>
    </w:p>
    <w:p>
      <w:pPr>
        <w:rPr>
          <w:rFonts w:hint="eastAsia"/>
        </w:rPr>
      </w:pPr>
      <w:r>
        <w:rPr>
          <w:rFonts w:hint="eastAsia"/>
        </w:rPr>
        <w:t>成员（</w:t>
      </w:r>
      <w:r>
        <w:rPr>
          <w:rFonts w:hint="eastAsia"/>
          <w:u w:val="single"/>
        </w:rPr>
        <w:t>编号，学号</w:t>
      </w:r>
      <w:r>
        <w:rPr>
          <w:rFonts w:hint="eastAsia"/>
        </w:rPr>
        <w:t>）</w:t>
      </w:r>
    </w:p>
    <w:p>
      <w:pPr>
        <w:rPr>
          <w:rFonts w:hint="eastAsia"/>
        </w:rPr>
      </w:pPr>
      <w:r>
        <w:rPr>
          <w:rFonts w:hint="eastAsia"/>
        </w:rPr>
        <w:t>综上所述得到的关系模型的关系模式：</w:t>
      </w:r>
    </w:p>
    <w:p>
      <w:pPr>
        <w:rPr>
          <w:rFonts w:hint="eastAsia"/>
        </w:rPr>
      </w:pPr>
      <w:r>
        <w:rPr>
          <w:rFonts w:hint="eastAsia"/>
        </w:rPr>
        <w:t>社团（</w:t>
      </w:r>
      <w:r>
        <w:rPr>
          <w:rFonts w:hint="eastAsia"/>
          <w:u w:val="single"/>
        </w:rPr>
        <w:t>编号</w:t>
      </w:r>
      <w:r>
        <w:rPr>
          <w:rFonts w:hint="eastAsia"/>
        </w:rPr>
        <w:t>，名称，地点，电话）</w:t>
      </w:r>
    </w:p>
    <w:p>
      <w:pPr>
        <w:rPr>
          <w:rFonts w:hint="eastAsia"/>
        </w:rPr>
      </w:pPr>
      <w:r>
        <w:rPr>
          <w:rFonts w:hint="eastAsia"/>
        </w:rPr>
        <w:t>学生（</w:t>
      </w:r>
      <w:r>
        <w:rPr>
          <w:rFonts w:hint="eastAsia"/>
          <w:u w:val="single"/>
        </w:rPr>
        <w:t>学号</w:t>
      </w:r>
      <w:r>
        <w:rPr>
          <w:rFonts w:hint="eastAsia"/>
        </w:rPr>
        <w:t>，姓名，性别，出生日期，所属院系）</w:t>
      </w:r>
    </w:p>
    <w:p>
      <w:pPr>
        <w:rPr>
          <w:rFonts w:hint="eastAsia"/>
        </w:rPr>
      </w:pPr>
      <w:r>
        <w:rPr>
          <w:rFonts w:hint="eastAsia"/>
        </w:rPr>
        <w:t>成员（</w:t>
      </w:r>
      <w:r>
        <w:rPr>
          <w:rFonts w:hint="eastAsia"/>
          <w:u w:val="single"/>
        </w:rPr>
        <w:t>编号，学号</w:t>
      </w:r>
      <w:r>
        <w:rPr>
          <w:rFonts w:hint="eastAsia"/>
        </w:rPr>
        <w:t>）</w:t>
      </w:r>
    </w:p>
    <w:p>
      <w:pPr>
        <w:rPr>
          <w:rFonts w:hint="eastAsia"/>
        </w:rPr>
      </w:pPr>
      <w:r>
        <w:rPr>
          <w:rFonts w:hint="eastAsia"/>
        </w:rPr>
        <w:t>上述转换过程实际上是把一个多对多联系拆分为两个一对多联系。社团关系与成员关系是一个</w:t>
      </w:r>
      <w:r>
        <w:t>1</w:t>
      </w:r>
      <w:r>
        <w:rPr>
          <w:rFonts w:hint="eastAsia"/>
        </w:rPr>
        <w:t>∶</w:t>
      </w:r>
      <w:r>
        <w:t>n</w:t>
      </w:r>
      <w:r>
        <w:rPr>
          <w:rFonts w:hint="eastAsia"/>
        </w:rPr>
        <w:t>联系；学生关系与成员关系也是一个</w:t>
      </w:r>
      <w:r>
        <w:t>1</w:t>
      </w:r>
      <w:r>
        <w:rPr>
          <w:rFonts w:hint="eastAsia"/>
        </w:rPr>
        <w:t>∶</w:t>
      </w:r>
      <w:r>
        <w:t>n</w:t>
      </w:r>
      <w:r>
        <w:rPr>
          <w:rFonts w:hint="eastAsia"/>
        </w:rPr>
        <w:t>联系。成员关系有两个父关系：社团和学生，同样成员关系同时是学生和社团关系的子关系。子关系的关键字是父关系关键字的组合</w:t>
      </w:r>
      <w:del w:id="16" w:author="Jane" w:date="2021-03-31T13:04:23Z">
        <w:r>
          <w:rPr>
            <w:rFonts w:hint="eastAsia"/>
          </w:rPr>
          <w:delText>：</w:delText>
        </w:r>
      </w:del>
      <w:ins w:id="17" w:author="Jane" w:date="2021-03-31T13:04:23Z">
        <w:r>
          <w:rPr>
            <w:rFonts w:hint="eastAsia"/>
            <w:lang w:eastAsia="zh-CN"/>
          </w:rPr>
          <w:t>“</w:t>
        </w:r>
      </w:ins>
      <w:r>
        <w:rPr>
          <w:rFonts w:hint="eastAsia"/>
        </w:rPr>
        <w:t>编号+学号</w:t>
      </w:r>
      <w:ins w:id="18" w:author="Jane" w:date="2021-03-31T13:04:25Z">
        <w:r>
          <w:rPr>
            <w:rFonts w:hint="eastAsia"/>
            <w:lang w:eastAsia="zh-CN"/>
          </w:rPr>
          <w:t>”</w:t>
        </w:r>
      </w:ins>
      <w:r>
        <w:rPr>
          <w:rFonts w:hint="eastAsia"/>
        </w:rPr>
        <w:t>；学号和编号又分别是子关系的两个外部关键字。</w:t>
      </w:r>
    </w:p>
    <w:p>
      <w:pPr>
        <w:rPr>
          <w:rFonts w:hint="eastAsia"/>
        </w:rPr>
      </w:pPr>
      <w:r>
        <w:rPr>
          <w:rFonts w:hint="eastAsia"/>
          <w:b/>
          <w:bCs/>
        </w:rPr>
        <w:t xml:space="preserve">例2.5 </w:t>
      </w:r>
      <w:r>
        <w:rPr>
          <w:rFonts w:hint="eastAsia"/>
        </w:rPr>
        <w:t>学生与选修课程之间的情况。每个学生会选择多门课程，每门课程也对应多名学生选修。需求分析和E-R模型见第1章例1.6和图1.9。</w:t>
      </w:r>
    </w:p>
    <w:p>
      <w:pPr>
        <w:rPr>
          <w:rFonts w:hint="eastAsia"/>
        </w:rPr>
      </w:pPr>
      <w:r>
        <w:rPr>
          <w:rFonts w:hint="eastAsia"/>
        </w:rPr>
        <w:t>转换多对多（</w:t>
      </w:r>
      <w:r>
        <w:t>m</w:t>
      </w:r>
      <w:r>
        <w:rPr>
          <w:rFonts w:hint="eastAsia"/>
        </w:rPr>
        <w:t>∶</w:t>
      </w:r>
      <w:r>
        <w:t>n</w:t>
      </w:r>
      <w:r>
        <w:rPr>
          <w:rFonts w:hint="eastAsia"/>
        </w:rPr>
        <w:t>）联系的策略是首先为学生实体和课程实体分别建立对应的关系，然后建立第三个关系“学生成绩”，用第三个关系表示“学生”与“课程”之间多对多的联系。第三个关系“学生成绩”中必须具有的属性是学生关系的关键字“学号”和课程关系的关键字“课程号”。根据具体情况还可能有其他属性，例如成绩。由此得到</w:t>
      </w:r>
      <w:del w:id="19" w:author="Jane" w:date="2021-03-31T13:03:58Z">
        <w:r>
          <w:rPr>
            <w:rFonts w:hint="eastAsia"/>
          </w:rPr>
          <w:delText>如下</w:delText>
        </w:r>
      </w:del>
      <w:r>
        <w:rPr>
          <w:rFonts w:hint="eastAsia"/>
        </w:rPr>
        <w:t>关系模式：</w:t>
      </w:r>
    </w:p>
    <w:p>
      <w:pPr>
        <w:rPr>
          <w:rFonts w:hint="eastAsia"/>
        </w:rPr>
      </w:pPr>
      <w:r>
        <w:rPr>
          <w:rFonts w:hint="eastAsia"/>
        </w:rPr>
        <w:t>学生（</w:t>
      </w:r>
      <w:r>
        <w:rPr>
          <w:rFonts w:hint="eastAsia"/>
          <w:u w:val="single"/>
        </w:rPr>
        <w:t>学号</w:t>
      </w:r>
      <w:r>
        <w:rPr>
          <w:rFonts w:hint="eastAsia"/>
        </w:rPr>
        <w:t>，姓名，性别，出生日期，院系）</w:t>
      </w:r>
    </w:p>
    <w:p>
      <w:pPr>
        <w:rPr>
          <w:rFonts w:hint="eastAsia"/>
        </w:rPr>
      </w:pPr>
      <w:r>
        <w:rPr>
          <w:rFonts w:hint="eastAsia"/>
        </w:rPr>
        <w:t>课程（</w:t>
      </w:r>
      <w:r>
        <w:rPr>
          <w:rFonts w:hint="eastAsia"/>
          <w:u w:val="single"/>
        </w:rPr>
        <w:t>课程号</w:t>
      </w:r>
      <w:r>
        <w:rPr>
          <w:rFonts w:hint="eastAsia"/>
        </w:rPr>
        <w:t>，课程名，开课单位，学时数，学分）</w:t>
      </w:r>
    </w:p>
    <w:p>
      <w:pPr>
        <w:rPr>
          <w:rFonts w:hint="eastAsia"/>
        </w:rPr>
      </w:pPr>
      <w:r>
        <w:rPr>
          <w:rFonts w:hint="eastAsia"/>
        </w:rPr>
        <w:t>学生成绩（</w:t>
      </w:r>
      <w:r>
        <w:rPr>
          <w:rFonts w:hint="eastAsia"/>
          <w:u w:val="single"/>
        </w:rPr>
        <w:t>学号，课程号</w:t>
      </w:r>
      <w:r>
        <w:rPr>
          <w:rFonts w:hint="eastAsia"/>
        </w:rPr>
        <w:t>，成绩）</w:t>
      </w:r>
    </w:p>
    <w:p>
      <w:pPr>
        <w:rPr>
          <w:rFonts w:hint="eastAsia"/>
        </w:rPr>
      </w:pPr>
      <w:r>
        <w:rPr>
          <w:rFonts w:hint="eastAsia"/>
        </w:rPr>
        <w:t>上述转换过程也是把一个多对多联系拆分为两个一对多联系。</w:t>
      </w:r>
      <w:r>
        <w:rPr>
          <w:rFonts w:hint="eastAsia"/>
          <w:lang w:val="en-US" w:eastAsia="zh-CN"/>
        </w:rPr>
        <w:tab/>
      </w:r>
      <w:r>
        <w:rPr>
          <w:rFonts w:hint="eastAsia"/>
        </w:rPr>
        <w:t>学生关系与学生成绩关系是一个</w:t>
      </w:r>
      <w:r>
        <w:t>1</w:t>
      </w:r>
      <w:r>
        <w:rPr>
          <w:rFonts w:hint="eastAsia"/>
        </w:rPr>
        <w:t>∶</w:t>
      </w:r>
      <w:r>
        <w:t>n</w:t>
      </w:r>
      <w:r>
        <w:rPr>
          <w:rFonts w:hint="eastAsia"/>
        </w:rPr>
        <w:t>联系；课程关系与学生成绩关系也是一个</w:t>
      </w:r>
      <w:r>
        <w:t>1</w:t>
      </w:r>
      <w:r>
        <w:rPr>
          <w:rFonts w:hint="eastAsia"/>
        </w:rPr>
        <w:t>∶</w:t>
      </w:r>
      <w:r>
        <w:t>n</w:t>
      </w:r>
      <w:r>
        <w:rPr>
          <w:rFonts w:hint="eastAsia"/>
        </w:rPr>
        <w:t>联系。学生成绩关系有两个父关系：学生和课程，同样学生成绩关系同时是学生和课程的子关系。子关系的关键字是父关系关键字的组合</w:t>
      </w:r>
      <w:del w:id="20" w:author="Jane" w:date="2021-03-31T13:02:53Z">
        <w:r>
          <w:rPr>
            <w:rFonts w:hint="eastAsia"/>
          </w:rPr>
          <w:delText>：</w:delText>
        </w:r>
      </w:del>
      <w:ins w:id="21" w:author="Jane" w:date="2021-03-31T13:02:53Z">
        <w:r>
          <w:rPr>
            <w:rFonts w:hint="eastAsia"/>
            <w:lang w:eastAsia="zh-CN"/>
          </w:rPr>
          <w:t>“</w:t>
        </w:r>
      </w:ins>
      <w:r>
        <w:rPr>
          <w:rFonts w:hint="eastAsia"/>
        </w:rPr>
        <w:t>学号+课程号</w:t>
      </w:r>
      <w:ins w:id="22" w:author="Jane" w:date="2021-03-31T13:02:57Z">
        <w:r>
          <w:rPr>
            <w:rFonts w:hint="eastAsia"/>
            <w:lang w:eastAsia="zh-CN"/>
          </w:rPr>
          <w:t>”</w:t>
        </w:r>
      </w:ins>
      <w:r>
        <w:rPr>
          <w:rFonts w:hint="eastAsia"/>
        </w:rPr>
        <w:t>；学号和课程号又分别是子关系的两个外部关键字。</w:t>
      </w:r>
    </w:p>
    <w:p>
      <w:pPr>
        <w:rPr>
          <w:rFonts w:hint="default" w:eastAsia="宋体"/>
          <w:lang w:val="en-US" w:eastAsia="zh-CN"/>
        </w:rPr>
      </w:pPr>
      <w:r>
        <w:rPr>
          <w:rFonts w:hint="eastAsia"/>
          <w:szCs w:val="22"/>
          <w:lang w:val="en-US" w:eastAsia="zh-CN"/>
        </w:rPr>
        <w:t>综上所述，</w:t>
      </w:r>
      <w:r>
        <w:rPr>
          <w:rFonts w:hint="eastAsia"/>
          <w:szCs w:val="22"/>
        </w:rPr>
        <w:t>E-R模型</w:t>
      </w:r>
      <w:r>
        <w:rPr>
          <w:rFonts w:hint="eastAsia"/>
          <w:szCs w:val="22"/>
          <w:lang w:val="en-US" w:eastAsia="zh-CN"/>
        </w:rPr>
        <w:t>中的联系</w:t>
      </w:r>
      <w:r>
        <w:rPr>
          <w:rFonts w:hint="eastAsia"/>
          <w:szCs w:val="22"/>
        </w:rPr>
        <w:t>转换为关系数据模型的方法</w:t>
      </w:r>
      <w:r>
        <w:rPr>
          <w:rFonts w:hint="eastAsia"/>
          <w:szCs w:val="22"/>
          <w:lang w:val="en-US" w:eastAsia="zh-CN"/>
        </w:rPr>
        <w:t>如表2.5所示。</w:t>
      </w:r>
    </w:p>
    <w:p>
      <w:pPr>
        <w:bidi w:val="0"/>
        <w:ind w:left="0" w:leftChars="0" w:firstLine="0" w:firstLineChars="0"/>
        <w:jc w:val="center"/>
        <w:rPr>
          <w:rFonts w:hint="eastAsia"/>
          <w:szCs w:val="22"/>
        </w:rPr>
      </w:pPr>
      <w:bookmarkStart w:id="102" w:name="_Toc95104155"/>
      <w:bookmarkStart w:id="103" w:name="_Toc95104293"/>
      <w:bookmarkStart w:id="104" w:name="_Toc95103470"/>
      <w:r>
        <w:rPr>
          <w:rFonts w:hint="eastAsia"/>
          <w:szCs w:val="22"/>
          <w:lang w:val="en-US" w:eastAsia="zh-CN"/>
        </w:rPr>
        <w:t>表</w:t>
      </w:r>
      <w:r>
        <w:rPr>
          <w:rFonts w:hint="eastAsia"/>
          <w:szCs w:val="22"/>
        </w:rPr>
        <w:t>2.5 E-R模型</w:t>
      </w:r>
      <w:r>
        <w:rPr>
          <w:rFonts w:hint="eastAsia"/>
          <w:szCs w:val="22"/>
          <w:lang w:val="en-US" w:eastAsia="zh-CN"/>
        </w:rPr>
        <w:t>中联系</w:t>
      </w:r>
      <w:r>
        <w:rPr>
          <w:rFonts w:hint="eastAsia"/>
          <w:szCs w:val="22"/>
        </w:rPr>
        <w:t>转换为关系的方法</w:t>
      </w:r>
      <w:bookmarkEnd w:id="102"/>
      <w:bookmarkEnd w:id="103"/>
      <w:bookmarkEnd w:id="104"/>
    </w:p>
    <w:tbl>
      <w:tblPr>
        <w:tblStyle w:val="9"/>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83"/>
        <w:gridCol w:w="499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83" w:type="dxa"/>
            <w:tcBorders>
              <w:top w:val="single" w:color="auto" w:sz="8" w:space="0"/>
              <w:bottom w:val="single" w:color="auto" w:sz="8" w:space="0"/>
            </w:tcBorders>
            <w:noWrap w:val="0"/>
            <w:vAlign w:val="top"/>
          </w:tcPr>
          <w:p>
            <w:pPr>
              <w:pStyle w:val="13"/>
              <w:bidi w:val="0"/>
              <w:rPr>
                <w:rFonts w:hint="eastAsia"/>
              </w:rPr>
            </w:pPr>
            <w:r>
              <w:rPr>
                <w:rFonts w:hint="eastAsia"/>
              </w:rPr>
              <w:t>联系类型</w:t>
            </w:r>
          </w:p>
        </w:tc>
        <w:tc>
          <w:tcPr>
            <w:tcW w:w="4992" w:type="dxa"/>
            <w:tcBorders>
              <w:top w:val="single" w:color="auto" w:sz="8" w:space="0"/>
              <w:bottom w:val="single" w:color="auto" w:sz="8" w:space="0"/>
            </w:tcBorders>
            <w:noWrap w:val="0"/>
            <w:vAlign w:val="top"/>
          </w:tcPr>
          <w:p>
            <w:pPr>
              <w:pStyle w:val="13"/>
              <w:bidi w:val="0"/>
              <w:rPr>
                <w:rFonts w:hint="eastAsia" w:eastAsia="宋体"/>
                <w:lang w:val="en-US" w:eastAsia="zh-CN"/>
              </w:rPr>
            </w:pPr>
            <w:r>
              <w:rPr>
                <w:rFonts w:hint="eastAsia"/>
              </w:rPr>
              <w:t>方法</w:t>
            </w:r>
            <w:r>
              <w:rPr>
                <w:rFonts w:hint="eastAsia"/>
                <w:lang w:val="en-US" w:eastAsia="zh-CN"/>
              </w:rPr>
              <w:t>描述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83" w:type="dxa"/>
            <w:tcBorders>
              <w:top w:val="single" w:color="auto" w:sz="8" w:space="0"/>
            </w:tcBorders>
            <w:noWrap w:val="0"/>
            <w:vAlign w:val="center"/>
          </w:tcPr>
          <w:p>
            <w:pPr>
              <w:pStyle w:val="13"/>
              <w:bidi w:val="0"/>
              <w:rPr>
                <w:rFonts w:hint="eastAsia"/>
              </w:rPr>
            </w:pPr>
            <w:r>
              <w:rPr>
                <w:rFonts w:hint="eastAsia"/>
              </w:rPr>
              <w:t>1∶1</w:t>
            </w:r>
          </w:p>
        </w:tc>
        <w:tc>
          <w:tcPr>
            <w:tcW w:w="4992" w:type="dxa"/>
            <w:tcBorders>
              <w:top w:val="single" w:color="auto" w:sz="8" w:space="0"/>
            </w:tcBorders>
            <w:noWrap w:val="0"/>
            <w:vAlign w:val="top"/>
          </w:tcPr>
          <w:p>
            <w:pPr>
              <w:pStyle w:val="13"/>
              <w:bidi w:val="0"/>
              <w:rPr>
                <w:rFonts w:hint="eastAsia"/>
              </w:rPr>
            </w:pPr>
            <w:r>
              <w:rPr>
                <w:rFonts w:hint="eastAsia"/>
              </w:rPr>
              <w:t>一个关系的主关键字置于另一个关系中。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83" w:type="dxa"/>
            <w:tcBorders>
              <w:bottom w:val="single" w:color="auto" w:sz="4" w:space="0"/>
            </w:tcBorders>
            <w:noWrap w:val="0"/>
            <w:vAlign w:val="center"/>
          </w:tcPr>
          <w:p>
            <w:pPr>
              <w:pStyle w:val="13"/>
              <w:bidi w:val="0"/>
              <w:rPr>
                <w:rFonts w:hint="eastAsia"/>
              </w:rPr>
            </w:pPr>
            <w:r>
              <w:rPr>
                <w:rFonts w:hint="eastAsia"/>
              </w:rPr>
              <w:t>1∶n</w:t>
            </w:r>
          </w:p>
        </w:tc>
        <w:tc>
          <w:tcPr>
            <w:tcW w:w="4992" w:type="dxa"/>
            <w:tcBorders>
              <w:bottom w:val="single" w:color="auto" w:sz="4" w:space="0"/>
            </w:tcBorders>
            <w:noWrap w:val="0"/>
            <w:vAlign w:val="top"/>
          </w:tcPr>
          <w:p>
            <w:pPr>
              <w:pStyle w:val="13"/>
              <w:bidi w:val="0"/>
              <w:rPr>
                <w:rFonts w:hint="eastAsia"/>
              </w:rPr>
            </w:pPr>
            <w:r>
              <w:rPr>
                <w:rFonts w:hint="eastAsia"/>
              </w:rPr>
              <w:t>父关系（一方）的主关键字置于子关系（多方）中。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283" w:type="dxa"/>
            <w:tcBorders>
              <w:bottom w:val="single" w:color="auto" w:sz="8" w:space="0"/>
            </w:tcBorders>
            <w:noWrap w:val="0"/>
            <w:vAlign w:val="center"/>
          </w:tcPr>
          <w:p>
            <w:pPr>
              <w:pStyle w:val="13"/>
              <w:bidi w:val="0"/>
            </w:pPr>
            <w:r>
              <w:t>m</w:t>
            </w:r>
            <w:r>
              <w:rPr>
                <w:rFonts w:hint="eastAsia"/>
              </w:rPr>
              <w:t>∶</w:t>
            </w:r>
            <w:r>
              <w:t>n</w:t>
            </w:r>
          </w:p>
        </w:tc>
        <w:tc>
          <w:tcPr>
            <w:tcW w:w="4992" w:type="dxa"/>
            <w:tcBorders>
              <w:bottom w:val="single" w:color="auto" w:sz="8" w:space="0"/>
            </w:tcBorders>
            <w:noWrap w:val="0"/>
            <w:vAlign w:val="top"/>
          </w:tcPr>
          <w:p>
            <w:pPr>
              <w:pStyle w:val="13"/>
              <w:bidi w:val="0"/>
              <w:rPr>
                <w:rFonts w:hint="eastAsia"/>
              </w:rPr>
            </w:pPr>
            <w:r>
              <w:rPr>
                <w:rFonts w:hint="eastAsia"/>
              </w:rPr>
              <w:t>分解成两个1∶</w:t>
            </w:r>
            <w:r>
              <w:t>n</w:t>
            </w:r>
            <w:r>
              <w:rPr>
                <w:rFonts w:hint="eastAsia"/>
              </w:rPr>
              <w:t>关系。</w:t>
            </w:r>
          </w:p>
          <w:p>
            <w:pPr>
              <w:pStyle w:val="13"/>
              <w:bidi w:val="0"/>
              <w:rPr>
                <w:rFonts w:hint="eastAsia"/>
              </w:rPr>
            </w:pPr>
            <w:r>
              <w:rPr>
                <w:rFonts w:hint="eastAsia"/>
              </w:rPr>
              <w:t>建立“纽带关系”，两个父关系的关键字置于纽带关系中，纽带关系是两个父关系的子关系。</w:t>
            </w:r>
          </w:p>
        </w:tc>
      </w:tr>
    </w:tbl>
    <w:p>
      <w:pPr>
        <w:bidi w:val="0"/>
        <w:rPr>
          <w:rFonts w:hint="eastAsia"/>
          <w:szCs w:val="22"/>
          <w:shd w:val="clear" w:fill="00B0F0"/>
        </w:rPr>
      </w:pPr>
      <w:bookmarkStart w:id="105" w:name="_Toc95103471"/>
      <w:bookmarkStart w:id="106" w:name="_Toc95104294"/>
      <w:bookmarkStart w:id="107" w:name="_Toc95104156"/>
      <w:r>
        <w:rPr>
          <w:rFonts w:hint="eastAsia"/>
          <w:szCs w:val="22"/>
          <w:shd w:val="clear" w:fill="00B0F0"/>
        </w:rPr>
        <w:t>多元联系E-R模型转换为关系模型</w:t>
      </w:r>
      <w:bookmarkEnd w:id="105"/>
      <w:bookmarkEnd w:id="106"/>
      <w:bookmarkEnd w:id="107"/>
    </w:p>
    <w:p>
      <w:pPr>
        <w:rPr>
          <w:rFonts w:hint="eastAsia"/>
        </w:rPr>
      </w:pPr>
      <w:r>
        <w:rPr>
          <w:rFonts w:hint="eastAsia"/>
          <w:b/>
        </w:rPr>
        <w:t>例2.6</w:t>
      </w:r>
      <w:r>
        <w:rPr>
          <w:rFonts w:hint="eastAsia"/>
        </w:rPr>
        <w:t xml:space="preserve"> 仓库</w:t>
      </w:r>
      <w:r>
        <w:t>—</w:t>
      </w:r>
      <w:r>
        <w:rPr>
          <w:rFonts w:hint="eastAsia"/>
        </w:rPr>
        <w:t>员工</w:t>
      </w:r>
      <w:r>
        <w:t>—</w:t>
      </w:r>
      <w:r>
        <w:rPr>
          <w:rFonts w:hint="eastAsia"/>
        </w:rPr>
        <w:t>订单</w:t>
      </w:r>
      <w:r>
        <w:t>—</w:t>
      </w:r>
      <w:r>
        <w:rPr>
          <w:rFonts w:hint="eastAsia"/>
        </w:rPr>
        <w:t>供应商。</w:t>
      </w:r>
      <w:r>
        <w:rPr>
          <w:rFonts w:hint="eastAsia"/>
          <w:lang w:val="en-US" w:eastAsia="zh-CN"/>
        </w:rPr>
        <w:tab/>
      </w:r>
      <w:r>
        <w:rPr>
          <w:rFonts w:hint="eastAsia"/>
        </w:rPr>
        <w:t>需求分析和E-R模型见第1章例1.7和图1.10。</w:t>
      </w:r>
    </w:p>
    <w:p>
      <w:pPr>
        <w:rPr>
          <w:rFonts w:hint="eastAsia"/>
        </w:rPr>
      </w:pPr>
      <w:r>
        <w:rPr>
          <w:rFonts w:hint="eastAsia"/>
        </w:rPr>
        <w:t>本例</w:t>
      </w:r>
      <w:del w:id="23" w:author="Jane" w:date="2021-03-31T13:06:06Z">
        <w:r>
          <w:rPr>
            <w:rFonts w:hint="default"/>
            <w:lang w:val="en-US"/>
          </w:rPr>
          <w:delText>的</w:delText>
        </w:r>
      </w:del>
      <w:ins w:id="24" w:author="Jane" w:date="2021-03-31T13:06:06Z">
        <w:r>
          <w:rPr>
            <w:rFonts w:hint="eastAsia"/>
            <w:lang w:val="en-US" w:eastAsia="zh-CN"/>
          </w:rPr>
          <w:t>中</w:t>
        </w:r>
      </w:ins>
      <w:r>
        <w:rPr>
          <w:rFonts w:hint="eastAsia"/>
        </w:rPr>
        <w:t>E-R数据模型转换为关系数据模型的步骤如下。</w:t>
      </w:r>
    </w:p>
    <w:p>
      <w:pPr>
        <w:rPr>
          <w:rFonts w:hint="eastAsia"/>
        </w:rPr>
      </w:pPr>
      <w:r>
        <w:rPr>
          <w:rFonts w:hint="eastAsia"/>
        </w:rPr>
        <w:t>1）首先为每个实体建立与之相对应的关系</w:t>
      </w:r>
    </w:p>
    <w:p>
      <w:pPr>
        <w:rPr>
          <w:rFonts w:hint="eastAsia"/>
        </w:rPr>
      </w:pPr>
      <w:r>
        <w:rPr>
          <w:rFonts w:hint="eastAsia"/>
        </w:rPr>
        <w:t>仓库（</w:t>
      </w:r>
      <w:r>
        <w:rPr>
          <w:rFonts w:hint="eastAsia"/>
          <w:u w:val="single"/>
        </w:rPr>
        <w:t>仓库号</w:t>
      </w:r>
      <w:r>
        <w:rPr>
          <w:rFonts w:hint="eastAsia"/>
        </w:rPr>
        <w:t>，仓库名，地点，面积）</w:t>
      </w:r>
    </w:p>
    <w:p>
      <w:pPr>
        <w:rPr>
          <w:rFonts w:hint="eastAsia"/>
        </w:rPr>
      </w:pPr>
      <w:r>
        <w:rPr>
          <w:rFonts w:hint="eastAsia"/>
        </w:rPr>
        <w:t>员工（</w:t>
      </w:r>
      <w:r>
        <w:rPr>
          <w:rFonts w:hint="eastAsia"/>
          <w:u w:val="single"/>
        </w:rPr>
        <w:t>员工号</w:t>
      </w:r>
      <w:r>
        <w:rPr>
          <w:rFonts w:hint="eastAsia"/>
        </w:rPr>
        <w:t>，姓名，性别，出生日期，婚否，工资）</w:t>
      </w:r>
    </w:p>
    <w:p>
      <w:pPr>
        <w:rPr>
          <w:rFonts w:hint="eastAsia"/>
        </w:rPr>
      </w:pPr>
      <w:r>
        <w:rPr>
          <w:rFonts w:hint="eastAsia"/>
        </w:rPr>
        <w:t>订单（</w:t>
      </w:r>
      <w:r>
        <w:rPr>
          <w:rFonts w:hint="eastAsia"/>
          <w:u w:val="single"/>
        </w:rPr>
        <w:t>订购单号</w:t>
      </w:r>
      <w:r>
        <w:rPr>
          <w:rFonts w:hint="eastAsia"/>
        </w:rPr>
        <w:t>，订购日期，金额）</w:t>
      </w:r>
    </w:p>
    <w:p>
      <w:pPr>
        <w:rPr>
          <w:rFonts w:hint="eastAsia"/>
        </w:rPr>
      </w:pPr>
      <w:r>
        <w:rPr>
          <w:rFonts w:hint="eastAsia"/>
        </w:rPr>
        <w:t>供应商（</w:t>
      </w:r>
      <w:r>
        <w:rPr>
          <w:rFonts w:hint="eastAsia"/>
          <w:u w:val="single"/>
        </w:rPr>
        <w:t>供应商号</w:t>
      </w:r>
      <w:r>
        <w:rPr>
          <w:rFonts w:hint="eastAsia"/>
        </w:rPr>
        <w:t>，供应商名，地址）</w:t>
      </w:r>
    </w:p>
    <w:p>
      <w:pPr>
        <w:rPr>
          <w:rFonts w:hint="eastAsia"/>
        </w:rPr>
      </w:pPr>
      <w:r>
        <w:rPr>
          <w:rFonts w:hint="eastAsia"/>
        </w:rPr>
        <w:t>2）分别处理每两个关系之间的联系</w:t>
      </w:r>
    </w:p>
    <w:p>
      <w:pPr>
        <w:rPr>
          <w:rFonts w:hint="eastAsia"/>
        </w:rPr>
      </w:pPr>
      <w:r>
        <w:rPr>
          <w:rFonts w:ascii="宋体" w:hAnsi="宋体"/>
        </w:rPr>
        <w:t>⑴</w:t>
      </w:r>
      <w:r>
        <w:rPr>
          <w:rFonts w:hint="eastAsia" w:ascii="宋体" w:hAnsi="宋体"/>
        </w:rPr>
        <w:t xml:space="preserve"> </w:t>
      </w:r>
      <w:r>
        <w:rPr>
          <w:rFonts w:hint="eastAsia"/>
        </w:rPr>
        <w:t>仓库关系与员工关系之间具有一对多联系（见E-R模型），应该把仓库关系（父关系）的关键字“仓库号”放入员工关系（子关系），员工关系有了外部关键字“仓库号”，以此表示仓库关系与员工关系之间1∶n的联系。</w:t>
      </w:r>
    </w:p>
    <w:p>
      <w:pPr>
        <w:rPr>
          <w:rFonts w:hint="eastAsia"/>
        </w:rPr>
      </w:pPr>
      <w:r>
        <w:rPr>
          <w:rFonts w:ascii="宋体" w:hAnsi="宋体"/>
        </w:rPr>
        <w:t>⑵</w:t>
      </w:r>
      <w:r>
        <w:rPr>
          <w:rFonts w:hint="eastAsia" w:ascii="宋体" w:hAnsi="宋体"/>
        </w:rPr>
        <w:t xml:space="preserve"> </w:t>
      </w:r>
      <w:r>
        <w:rPr>
          <w:rFonts w:hint="eastAsia"/>
        </w:rPr>
        <w:t>员工关系与订单关系之间同样具有一对多联系，员工关系的关键字“员工号”放入订单关系，使订单关系有外部关键字“员工号”，以此表示员工关系与订单关系之间1∶n的联系。</w:t>
      </w:r>
    </w:p>
    <w:p>
      <w:pPr>
        <w:rPr>
          <w:rFonts w:hint="eastAsia"/>
        </w:rPr>
      </w:pPr>
      <w:r>
        <w:rPr>
          <w:rFonts w:ascii="宋体" w:hAnsi="宋体"/>
        </w:rPr>
        <w:t>⑶</w:t>
      </w:r>
      <w:r>
        <w:rPr>
          <w:rFonts w:hint="eastAsia" w:ascii="宋体" w:hAnsi="宋体"/>
        </w:rPr>
        <w:t xml:space="preserve"> </w:t>
      </w:r>
      <w:r>
        <w:rPr>
          <w:rFonts w:hint="eastAsia"/>
        </w:rPr>
        <w:t>供应商关系与订单关系之间也具有一对多联系，供应商关系的关键字“供应商号”放入订单关系，使订单关系有外部关键字“供应商号”，以此表示供应商关系与订单关系之间1∶n的联系。</w:t>
      </w:r>
    </w:p>
    <w:p>
      <w:pPr>
        <w:rPr>
          <w:rFonts w:hint="eastAsia"/>
        </w:rPr>
      </w:pPr>
      <w:r>
        <w:rPr>
          <w:rFonts w:hint="eastAsia"/>
        </w:rPr>
        <w:t>综上所述，得到</w:t>
      </w:r>
      <w:del w:id="25" w:author="Jane" w:date="2021-03-31T13:03:43Z">
        <w:r>
          <w:rPr>
            <w:rFonts w:hint="eastAsia"/>
          </w:rPr>
          <w:delText>如下</w:delText>
        </w:r>
      </w:del>
      <w:r>
        <w:rPr>
          <w:rFonts w:hint="eastAsia"/>
        </w:rPr>
        <w:t>关系数据模型：</w:t>
      </w:r>
    </w:p>
    <w:p>
      <w:pPr>
        <w:rPr>
          <w:rFonts w:hint="eastAsia"/>
        </w:rPr>
      </w:pPr>
      <w:r>
        <w:rPr>
          <w:rFonts w:hint="eastAsia"/>
        </w:rPr>
        <w:t>仓库（</w:t>
      </w:r>
      <w:r>
        <w:rPr>
          <w:rFonts w:hint="eastAsia"/>
          <w:u w:val="single"/>
        </w:rPr>
        <w:t>仓库号</w:t>
      </w:r>
      <w:r>
        <w:rPr>
          <w:rFonts w:hint="eastAsia"/>
        </w:rPr>
        <w:t>，仓库名，地点，面积）</w:t>
      </w:r>
    </w:p>
    <w:p>
      <w:pPr>
        <w:rPr>
          <w:rFonts w:hint="eastAsia"/>
        </w:rPr>
      </w:pPr>
      <w:r>
        <w:rPr>
          <w:rFonts w:hint="eastAsia"/>
        </w:rPr>
        <w:t>员工（</w:t>
      </w:r>
      <w:r>
        <w:rPr>
          <w:rFonts w:hint="eastAsia"/>
          <w:u w:val="single"/>
        </w:rPr>
        <w:t>员工号</w:t>
      </w:r>
      <w:r>
        <w:rPr>
          <w:rFonts w:hint="eastAsia"/>
        </w:rPr>
        <w:t>，姓名，性别，出生日期，婚否，工资，仓库号）</w:t>
      </w:r>
    </w:p>
    <w:p>
      <w:pPr>
        <w:rPr>
          <w:rFonts w:hint="eastAsia"/>
        </w:rPr>
      </w:pPr>
      <w:r>
        <w:rPr>
          <w:rFonts w:hint="eastAsia"/>
        </w:rPr>
        <w:t>订单（</w:t>
      </w:r>
      <w:r>
        <w:rPr>
          <w:rFonts w:hint="eastAsia"/>
          <w:u w:val="single"/>
        </w:rPr>
        <w:t>订购单号</w:t>
      </w:r>
      <w:r>
        <w:rPr>
          <w:rFonts w:hint="eastAsia"/>
        </w:rPr>
        <w:t>，订购日期，金额，</w:t>
      </w:r>
      <w:r>
        <w:rPr>
          <w:rFonts w:hint="eastAsia"/>
          <w:i/>
        </w:rPr>
        <w:t>员工号</w:t>
      </w:r>
      <w:r>
        <w:rPr>
          <w:rFonts w:hint="eastAsia"/>
        </w:rPr>
        <w:t>，</w:t>
      </w:r>
      <w:r>
        <w:rPr>
          <w:rFonts w:hint="eastAsia"/>
          <w:i/>
        </w:rPr>
        <w:t>供应商号</w:t>
      </w:r>
      <w:r>
        <w:rPr>
          <w:rFonts w:hint="eastAsia"/>
        </w:rPr>
        <w:t>）</w:t>
      </w:r>
    </w:p>
    <w:p>
      <w:pPr>
        <w:rPr>
          <w:rFonts w:hint="eastAsia"/>
        </w:rPr>
      </w:pPr>
      <w:r>
        <w:rPr>
          <w:rFonts w:hint="eastAsia"/>
        </w:rPr>
        <w:t>供应商（</w:t>
      </w:r>
      <w:r>
        <w:rPr>
          <w:rFonts w:hint="eastAsia"/>
          <w:u w:val="single"/>
        </w:rPr>
        <w:t>供应商号</w:t>
      </w:r>
      <w:r>
        <w:rPr>
          <w:rFonts w:hint="eastAsia"/>
        </w:rPr>
        <w:t>，供应商名，地址）</w:t>
      </w:r>
    </w:p>
    <w:p>
      <w:pPr>
        <w:bidi w:val="0"/>
        <w:rPr>
          <w:rFonts w:hint="eastAsia"/>
          <w:szCs w:val="22"/>
          <w:shd w:val="clear" w:fill="92D050"/>
        </w:rPr>
      </w:pPr>
      <w:bookmarkStart w:id="108" w:name="_Toc95104157"/>
      <w:bookmarkStart w:id="109" w:name="_Toc95104477"/>
      <w:bookmarkStart w:id="110" w:name="_Toc95108476"/>
      <w:bookmarkStart w:id="111" w:name="_Toc95103472"/>
      <w:bookmarkStart w:id="112" w:name="_Toc95104320"/>
      <w:bookmarkStart w:id="113" w:name="_Toc95104295"/>
      <w:r>
        <w:rPr>
          <w:rFonts w:hint="eastAsia"/>
          <w:szCs w:val="22"/>
          <w:shd w:val="clear" w:fill="92D050"/>
        </w:rPr>
        <w:t>关系数据操作基础</w:t>
      </w:r>
      <w:bookmarkEnd w:id="108"/>
      <w:bookmarkEnd w:id="109"/>
      <w:bookmarkEnd w:id="110"/>
      <w:bookmarkEnd w:id="111"/>
      <w:bookmarkEnd w:id="112"/>
      <w:bookmarkEnd w:id="113"/>
    </w:p>
    <w:p>
      <w:pPr>
        <w:rPr>
          <w:rFonts w:hint="eastAsia"/>
        </w:rPr>
      </w:pPr>
      <w:r>
        <w:rPr>
          <w:rFonts w:hint="eastAsia"/>
        </w:rPr>
        <w:t>关系是集合，关系中的元组可以看作是集合的元素。</w:t>
      </w:r>
      <w:r>
        <w:rPr>
          <w:rFonts w:hint="eastAsia"/>
          <w:lang w:val="en-US" w:eastAsia="zh-CN"/>
        </w:rPr>
        <w:tab/>
      </w:r>
      <w:r>
        <w:rPr>
          <w:rFonts w:hint="eastAsia"/>
        </w:rPr>
        <w:t>因此，能在集合上执行的操作也能在关系上执行。</w:t>
      </w:r>
    </w:p>
    <w:p>
      <w:pPr>
        <w:rPr>
          <w:rFonts w:hint="eastAsia"/>
        </w:rPr>
      </w:pPr>
      <w:r>
        <w:rPr>
          <w:rFonts w:hint="eastAsia"/>
        </w:rPr>
        <w:t>关系代数是一种抽象的查询语言，是关系数据操纵语言的一种传统表达方式，它是用对关系的运算来表达查询的。关系代数是封闭的，也就是说一个或多个关系操作的结果仍然是一个关系。关系运算分为传统的集合运算和专门的关系运算。</w:t>
      </w:r>
    </w:p>
    <w:p>
      <w:pPr>
        <w:bidi w:val="0"/>
        <w:rPr>
          <w:rFonts w:hint="eastAsia"/>
          <w:szCs w:val="22"/>
          <w:shd w:val="clear" w:fill="C00000"/>
        </w:rPr>
      </w:pPr>
      <w:bookmarkStart w:id="114" w:name="_Toc95103473"/>
      <w:bookmarkStart w:id="115" w:name="_Toc95108477"/>
      <w:bookmarkStart w:id="116" w:name="_Toc95104158"/>
      <w:bookmarkStart w:id="117" w:name="_Toc95104478"/>
      <w:bookmarkStart w:id="118" w:name="_Toc95104296"/>
      <w:bookmarkStart w:id="119" w:name="_Toc95104321"/>
      <w:r>
        <w:rPr>
          <w:rFonts w:hint="eastAsia"/>
          <w:szCs w:val="22"/>
          <w:shd w:val="clear" w:fill="C00000"/>
        </w:rPr>
        <w:t>集合运算</w:t>
      </w:r>
      <w:bookmarkEnd w:id="114"/>
      <w:bookmarkEnd w:id="115"/>
      <w:bookmarkEnd w:id="116"/>
      <w:bookmarkEnd w:id="117"/>
      <w:bookmarkEnd w:id="118"/>
      <w:bookmarkEnd w:id="119"/>
    </w:p>
    <w:p>
      <w:pPr>
        <w:rPr>
          <w:rFonts w:hint="eastAsia"/>
        </w:rPr>
      </w:pPr>
      <w:bookmarkStart w:id="120" w:name="传统集合运算"/>
      <w:bookmarkEnd w:id="120"/>
      <w:r>
        <w:rPr>
          <w:rFonts w:hint="eastAsia"/>
        </w:rPr>
        <w:t>传统的集合运算包括并、差、交、广义笛卡尔积四种运算。</w:t>
      </w:r>
    </w:p>
    <w:p>
      <w:pPr>
        <w:rPr>
          <w:rFonts w:hint="eastAsia"/>
        </w:rPr>
      </w:pPr>
      <w:r>
        <w:rPr>
          <w:rFonts w:hint="eastAsia"/>
        </w:rPr>
        <w:t>设关系A和关系B都具有n个属性，且相应属性值取自同一个值域，则可以定义并、差、交和积运算如下。</w:t>
      </w:r>
    </w:p>
    <w:p>
      <w:pPr>
        <w:numPr>
          <w:ilvl w:val="0"/>
          <w:numId w:val="2"/>
        </w:numPr>
        <w:bidi w:val="0"/>
        <w:rPr>
          <w:rFonts w:hint="eastAsia"/>
          <w:szCs w:val="22"/>
        </w:rPr>
      </w:pPr>
      <w:bookmarkStart w:id="121" w:name="_Toc95104297"/>
      <w:bookmarkStart w:id="122" w:name="_Toc95104159"/>
      <w:bookmarkStart w:id="123" w:name="_Toc95103474"/>
      <w:r>
        <w:rPr>
          <w:rFonts w:hint="eastAsia"/>
          <w:szCs w:val="22"/>
        </w:rPr>
        <w:t>并运算</w:t>
      </w:r>
      <w:bookmarkEnd w:id="121"/>
      <w:bookmarkEnd w:id="122"/>
      <w:bookmarkEnd w:id="123"/>
    </w:p>
    <w:tbl>
      <w:tblPr>
        <w:tblStyle w:val="10"/>
        <w:tblW w:w="0" w:type="auto"/>
        <w:tblInd w:w="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noWrap w:val="0"/>
            <w:vAlign w:val="top"/>
          </w:tcPr>
          <w:p>
            <w:pPr>
              <w:ind w:firstLine="0"/>
              <w:rPr>
                <w:rFonts w:hint="eastAsia"/>
              </w:rPr>
            </w:pPr>
            <w:r>
              <w:rPr>
                <w:rFonts w:hint="eastAsia"/>
              </w:rPr>
              <w:drawing>
                <wp:inline distT="0" distB="0" distL="114300" distR="114300">
                  <wp:extent cx="1571625" cy="171450"/>
                  <wp:effectExtent l="0" t="0" r="9525" b="0"/>
                  <wp:docPr id="4" name="图片 3" descr="公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公式1"/>
                          <pic:cNvPicPr>
                            <a:picLocks noChangeAspect="1"/>
                          </pic:cNvPicPr>
                        </pic:nvPicPr>
                        <pic:blipFill>
                          <a:blip r:embed="rId9"/>
                          <a:stretch>
                            <a:fillRect/>
                          </a:stretch>
                        </pic:blipFill>
                        <pic:spPr>
                          <a:xfrm>
                            <a:off x="0" y="0"/>
                            <a:ext cx="1571625" cy="171450"/>
                          </a:xfrm>
                          <a:prstGeom prst="rect">
                            <a:avLst/>
                          </a:prstGeom>
                          <a:noFill/>
                          <a:ln>
                            <a:noFill/>
                          </a:ln>
                        </pic:spPr>
                      </pic:pic>
                    </a:graphicData>
                  </a:graphic>
                </wp:inline>
              </w:drawing>
            </w:r>
          </w:p>
        </w:tc>
      </w:tr>
    </w:tbl>
    <w:p>
      <w:pPr>
        <w:rPr>
          <w:rFonts w:hint="eastAsia"/>
        </w:rPr>
      </w:pPr>
      <w:r>
        <w:rPr>
          <w:rFonts w:hint="eastAsia"/>
        </w:rPr>
        <w:t>关系A和关系B的并是指把A的元组与B的元组加在一起构成新的关系C。元组在C中出现的顺序无关紧要，但必须去掉重复的元组。</w:t>
      </w:r>
      <w:r>
        <w:rPr>
          <w:rFonts w:hint="eastAsia"/>
          <w:lang w:val="en-US" w:eastAsia="zh-CN"/>
        </w:rPr>
        <w:tab/>
      </w:r>
      <w:r>
        <w:rPr>
          <w:rFonts w:hint="eastAsia"/>
        </w:rPr>
        <w:t>既关系A和关系B并运算的结果关系C由属于A和属于B的元组构成，但不能有重复的元组，并且仍具有n个属性。关系A和关系B并运算记作A</w:t>
      </w:r>
      <w:r>
        <w:rPr>
          <w:rFonts w:ascii="宋体" w:hAnsi="宋体"/>
        </w:rPr>
        <w:t>∪</w:t>
      </w:r>
      <w:r>
        <w:rPr>
          <w:rFonts w:hint="eastAsia" w:ascii="宋体" w:hAnsi="宋体"/>
        </w:rPr>
        <w:t>B</w:t>
      </w:r>
      <w:r>
        <w:rPr>
          <w:rFonts w:hint="eastAsia"/>
        </w:rPr>
        <w:t>或A+B。</w:t>
      </w:r>
    </w:p>
    <w:p>
      <w:pPr>
        <w:bidi w:val="0"/>
        <w:rPr>
          <w:rFonts w:hint="eastAsia"/>
          <w:szCs w:val="22"/>
        </w:rPr>
      </w:pPr>
      <w:bookmarkStart w:id="124" w:name="_Toc95103475"/>
      <w:bookmarkStart w:id="125" w:name="_Toc95104298"/>
      <w:bookmarkStart w:id="126" w:name="_Toc95104160"/>
      <w:r>
        <w:rPr>
          <w:rFonts w:hint="eastAsia"/>
          <w:szCs w:val="22"/>
        </w:rPr>
        <w:t>2. 差运算</w:t>
      </w:r>
      <w:bookmarkEnd w:id="124"/>
      <w:bookmarkEnd w:id="125"/>
      <w:bookmarkEnd w:id="126"/>
    </w:p>
    <w:tbl>
      <w:tblPr>
        <w:tblStyle w:val="10"/>
        <w:tblW w:w="0" w:type="auto"/>
        <w:tblInd w:w="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6" w:type="dxa"/>
            <w:noWrap w:val="0"/>
            <w:vAlign w:val="top"/>
          </w:tcPr>
          <w:p>
            <w:pPr>
              <w:ind w:firstLine="0"/>
              <w:rPr>
                <w:rFonts w:hint="eastAsia"/>
              </w:rPr>
            </w:pPr>
            <w:r>
              <w:rPr>
                <w:rFonts w:hint="eastAsia"/>
              </w:rPr>
              <w:drawing>
                <wp:inline distT="0" distB="0" distL="114300" distR="114300">
                  <wp:extent cx="1562100" cy="209550"/>
                  <wp:effectExtent l="0" t="0" r="0" b="0"/>
                  <wp:docPr id="5" name="图片 5" descr="公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公式2"/>
                          <pic:cNvPicPr>
                            <a:picLocks noChangeAspect="1"/>
                          </pic:cNvPicPr>
                        </pic:nvPicPr>
                        <pic:blipFill>
                          <a:blip r:embed="rId10"/>
                          <a:stretch>
                            <a:fillRect/>
                          </a:stretch>
                        </pic:blipFill>
                        <pic:spPr>
                          <a:xfrm>
                            <a:off x="0" y="0"/>
                            <a:ext cx="1562100" cy="209550"/>
                          </a:xfrm>
                          <a:prstGeom prst="rect">
                            <a:avLst/>
                          </a:prstGeom>
                          <a:noFill/>
                          <a:ln>
                            <a:noFill/>
                          </a:ln>
                        </pic:spPr>
                      </pic:pic>
                    </a:graphicData>
                  </a:graphic>
                </wp:inline>
              </w:drawing>
            </w:r>
          </w:p>
        </w:tc>
      </w:tr>
    </w:tbl>
    <w:p>
      <w:pPr>
        <w:rPr>
          <w:rFonts w:hint="eastAsia"/>
        </w:rPr>
      </w:pPr>
      <w:r>
        <w:rPr>
          <w:rFonts w:hint="eastAsia"/>
        </w:rPr>
        <w:t>关系A和关系B差运算的结果关系C仍为n目关系，由只属于A而不属于B的元组构成。关系A和关系B差运算记作A-B。注意，A-B与B-A的结果是不同的。</w:t>
      </w:r>
    </w:p>
    <w:p>
      <w:pPr>
        <w:bidi w:val="0"/>
        <w:rPr>
          <w:rFonts w:hint="eastAsia"/>
          <w:szCs w:val="22"/>
        </w:rPr>
      </w:pPr>
      <w:bookmarkStart w:id="127" w:name="_Toc95104161"/>
      <w:bookmarkStart w:id="128" w:name="_Toc95104299"/>
      <w:bookmarkStart w:id="129" w:name="_Toc95103476"/>
      <w:r>
        <w:rPr>
          <w:rFonts w:hint="eastAsia"/>
          <w:szCs w:val="22"/>
        </w:rPr>
        <w:t>3. 交运算</w:t>
      </w:r>
      <w:bookmarkEnd w:id="127"/>
      <w:bookmarkEnd w:id="128"/>
      <w:bookmarkEnd w:id="129"/>
    </w:p>
    <w:tbl>
      <w:tblPr>
        <w:tblStyle w:val="10"/>
        <w:tblW w:w="0" w:type="auto"/>
        <w:tblInd w:w="1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12" w:type="dxa"/>
            <w:noWrap w:val="0"/>
            <w:vAlign w:val="top"/>
          </w:tcPr>
          <w:p>
            <w:pPr>
              <w:ind w:firstLine="0"/>
              <w:rPr>
                <w:rFonts w:hint="eastAsia"/>
              </w:rPr>
            </w:pPr>
            <w:r>
              <w:rPr>
                <w:rFonts w:hint="eastAsia"/>
              </w:rPr>
              <w:drawing>
                <wp:inline distT="0" distB="0" distL="114300" distR="114300">
                  <wp:extent cx="1562100" cy="180975"/>
                  <wp:effectExtent l="0" t="0" r="0" b="9525"/>
                  <wp:docPr id="6" name="图片 4" descr="公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公式3"/>
                          <pic:cNvPicPr>
                            <a:picLocks noChangeAspect="1"/>
                          </pic:cNvPicPr>
                        </pic:nvPicPr>
                        <pic:blipFill>
                          <a:blip r:embed="rId11"/>
                          <a:stretch>
                            <a:fillRect/>
                          </a:stretch>
                        </pic:blipFill>
                        <pic:spPr>
                          <a:xfrm>
                            <a:off x="0" y="0"/>
                            <a:ext cx="1562100" cy="180975"/>
                          </a:xfrm>
                          <a:prstGeom prst="rect">
                            <a:avLst/>
                          </a:prstGeom>
                          <a:noFill/>
                          <a:ln>
                            <a:noFill/>
                          </a:ln>
                        </pic:spPr>
                      </pic:pic>
                    </a:graphicData>
                  </a:graphic>
                </wp:inline>
              </w:drawing>
            </w:r>
          </w:p>
        </w:tc>
      </w:tr>
    </w:tbl>
    <w:p>
      <w:pPr>
        <w:rPr>
          <w:rFonts w:hint="eastAsia"/>
        </w:rPr>
      </w:pPr>
      <w:r>
        <w:rPr>
          <w:rFonts w:hint="eastAsia"/>
        </w:rPr>
        <w:t>关系A和关系B交运算形成新的关系C，关系C由既属于A同时又属于B的元组构成并仍为</w:t>
      </w:r>
      <w:r>
        <w:t>n</w:t>
      </w:r>
      <w:r>
        <w:rPr>
          <w:rFonts w:hint="eastAsia"/>
        </w:rPr>
        <w:t>个属性。关系A和关系B交运算记作A</w:t>
      </w:r>
      <w:r>
        <w:rPr>
          <w:rFonts w:ascii="宋体" w:hAnsi="宋体"/>
        </w:rPr>
        <w:t>∩</w:t>
      </w:r>
      <w:r>
        <w:rPr>
          <w:rFonts w:hint="eastAsia"/>
        </w:rPr>
        <w:t>B。</w:t>
      </w:r>
    </w:p>
    <w:p>
      <w:pPr>
        <w:rPr>
          <w:rFonts w:hint="eastAsia"/>
        </w:rPr>
      </w:pPr>
      <w:r>
        <w:rPr>
          <w:rFonts w:hint="eastAsia"/>
          <w:b/>
        </w:rPr>
        <w:t>例2.7</w:t>
      </w:r>
      <w:r>
        <w:rPr>
          <w:rFonts w:hint="eastAsia"/>
        </w:rPr>
        <w:t xml:space="preserve"> 设有关系R1和R2。</w:t>
      </w:r>
    </w:p>
    <w:tbl>
      <w:tblPr>
        <w:tblStyle w:val="10"/>
        <w:tblW w:w="0" w:type="auto"/>
        <w:jc w:val="center"/>
        <w:tblBorders>
          <w:top w:val="single" w:color="FF0000" w:sz="12" w:space="0"/>
          <w:left w:val="single" w:color="FF0000" w:sz="12" w:space="0"/>
          <w:bottom w:val="single" w:color="FF0000" w:sz="12" w:space="0"/>
          <w:right w:val="single" w:color="FF0000" w:sz="12" w:space="0"/>
          <w:insideH w:val="single" w:color="FF0000" w:sz="12" w:space="0"/>
          <w:insideV w:val="single" w:color="FF0000" w:sz="12" w:space="0"/>
        </w:tblBorders>
        <w:tblLayout w:type="autofit"/>
        <w:tblCellMar>
          <w:top w:w="0" w:type="dxa"/>
          <w:left w:w="108" w:type="dxa"/>
          <w:bottom w:w="0" w:type="dxa"/>
          <w:right w:w="108" w:type="dxa"/>
        </w:tblCellMar>
      </w:tblPr>
      <w:tblGrid>
        <w:gridCol w:w="2846"/>
        <w:gridCol w:w="2846"/>
      </w:tblGrid>
      <w:tr>
        <w:tblPrEx>
          <w:tblBorders>
            <w:top w:val="single" w:color="FF0000" w:sz="12" w:space="0"/>
            <w:left w:val="single" w:color="FF0000" w:sz="12" w:space="0"/>
            <w:bottom w:val="single" w:color="FF0000" w:sz="12" w:space="0"/>
            <w:right w:val="single" w:color="FF0000" w:sz="12" w:space="0"/>
            <w:insideH w:val="single" w:color="FF0000" w:sz="12" w:space="0"/>
            <w:insideV w:val="single" w:color="FF0000" w:sz="12" w:space="0"/>
          </w:tblBorders>
          <w:tblCellMar>
            <w:top w:w="0" w:type="dxa"/>
            <w:left w:w="108" w:type="dxa"/>
            <w:bottom w:w="0" w:type="dxa"/>
            <w:right w:w="108" w:type="dxa"/>
          </w:tblCellMar>
        </w:tblPrEx>
        <w:trPr>
          <w:jc w:val="center"/>
        </w:trPr>
        <w:tc>
          <w:tcPr>
            <w:tcW w:w="2846" w:type="dxa"/>
            <w:tcBorders>
              <w:tl2br w:val="nil"/>
              <w:tr2bl w:val="nil"/>
            </w:tcBorders>
          </w:tcPr>
          <w:p>
            <w:pPr>
              <w:pStyle w:val="13"/>
              <w:bidi w:val="0"/>
              <w:rPr>
                <w:rFonts w:hint="eastAsia"/>
                <w:sz w:val="21"/>
                <w:szCs w:val="21"/>
              </w:rPr>
            </w:pPr>
            <w:r>
              <w:rPr>
                <w:rFonts w:hint="eastAsia"/>
                <w:sz w:val="21"/>
                <w:szCs w:val="21"/>
              </w:rPr>
              <w:t>R1中是K社团学生名单。</w:t>
            </w:r>
          </w:p>
        </w:tc>
        <w:tc>
          <w:tcPr>
            <w:tcW w:w="2846" w:type="dxa"/>
            <w:tcBorders>
              <w:tl2br w:val="nil"/>
              <w:tr2bl w:val="nil"/>
            </w:tcBorders>
          </w:tcPr>
          <w:p>
            <w:pPr>
              <w:pStyle w:val="13"/>
              <w:bidi w:val="0"/>
              <w:rPr>
                <w:rFonts w:hint="eastAsia"/>
                <w:sz w:val="21"/>
                <w:szCs w:val="21"/>
              </w:rPr>
            </w:pPr>
            <w:r>
              <w:rPr>
                <w:rFonts w:hint="eastAsia"/>
                <w:sz w:val="21"/>
                <w:szCs w:val="21"/>
              </w:rPr>
              <w:t>R2中是L社团学生名单。</w:t>
            </w:r>
          </w:p>
        </w:tc>
      </w:tr>
      <w:tr>
        <w:tblPrEx>
          <w:tblBorders>
            <w:top w:val="single" w:color="FF0000" w:sz="12" w:space="0"/>
            <w:left w:val="single" w:color="FF0000" w:sz="12" w:space="0"/>
            <w:bottom w:val="single" w:color="FF0000" w:sz="12" w:space="0"/>
            <w:right w:val="single" w:color="FF0000" w:sz="12" w:space="0"/>
            <w:insideH w:val="single" w:color="FF0000" w:sz="12" w:space="0"/>
            <w:insideV w:val="single" w:color="FF0000" w:sz="12" w:space="0"/>
          </w:tblBorders>
          <w:tblCellMar>
            <w:top w:w="0" w:type="dxa"/>
            <w:left w:w="108" w:type="dxa"/>
            <w:bottom w:w="0" w:type="dxa"/>
            <w:right w:w="108" w:type="dxa"/>
          </w:tblCellMar>
        </w:tblPrEx>
        <w:trPr>
          <w:jc w:val="center"/>
        </w:trPr>
        <w:tc>
          <w:tcPr>
            <w:tcW w:w="2846" w:type="dxa"/>
            <w:tcBorders>
              <w:tl2br w:val="nil"/>
              <w:tr2bl w:val="nil"/>
            </w:tcBorders>
          </w:tcPr>
          <w:tbl>
            <w:tblPr>
              <w:tblStyle w:val="9"/>
              <w:tblpPr w:leftFromText="180" w:rightFromText="180" w:vertAnchor="text" w:horzAnchor="page" w:tblpX="1776" w:tblpY="267"/>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766"/>
              <w:gridCol w:w="83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445" w:type="dxa"/>
                  <w:gridSpan w:val="3"/>
                  <w:tcBorders>
                    <w:top w:val="nil"/>
                    <w:bottom w:val="single" w:color="auto" w:sz="8" w:space="0"/>
                  </w:tcBorders>
                  <w:noWrap w:val="0"/>
                  <w:vAlign w:val="top"/>
                </w:tcPr>
                <w:p>
                  <w:pPr>
                    <w:pStyle w:val="13"/>
                    <w:bidi w:val="0"/>
                    <w:rPr>
                      <w:rFonts w:hint="eastAsia"/>
                    </w:rPr>
                  </w:pPr>
                  <w:r>
                    <w:rPr>
                      <w:rFonts w:hint="eastAsia"/>
                    </w:rPr>
                    <w:t>关系R2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top w:val="single" w:color="auto" w:sz="8" w:space="0"/>
                    <w:bottom w:val="single" w:color="auto" w:sz="8" w:space="0"/>
                  </w:tcBorders>
                  <w:noWrap w:val="0"/>
                  <w:vAlign w:val="top"/>
                </w:tcPr>
                <w:p>
                  <w:pPr>
                    <w:pStyle w:val="13"/>
                    <w:bidi w:val="0"/>
                    <w:rPr>
                      <w:rFonts w:hint="eastAsia"/>
                    </w:rPr>
                  </w:pPr>
                  <w:r>
                    <w:rPr>
                      <w:rFonts w:hint="eastAsia"/>
                    </w:rPr>
                    <w:t>学号</w:t>
                  </w:r>
                </w:p>
              </w:tc>
              <w:tc>
                <w:tcPr>
                  <w:tcW w:w="766" w:type="dxa"/>
                  <w:tcBorders>
                    <w:top w:val="single" w:color="auto" w:sz="8" w:space="0"/>
                    <w:bottom w:val="single" w:color="auto" w:sz="8" w:space="0"/>
                  </w:tcBorders>
                  <w:noWrap w:val="0"/>
                  <w:vAlign w:val="top"/>
                </w:tcPr>
                <w:p>
                  <w:pPr>
                    <w:pStyle w:val="13"/>
                    <w:bidi w:val="0"/>
                    <w:rPr>
                      <w:rFonts w:hint="eastAsia"/>
                    </w:rPr>
                  </w:pPr>
                  <w:r>
                    <w:rPr>
                      <w:rFonts w:hint="eastAsia"/>
                    </w:rPr>
                    <w:t>姓名</w:t>
                  </w:r>
                </w:p>
              </w:tc>
              <w:tc>
                <w:tcPr>
                  <w:tcW w:w="832" w:type="dxa"/>
                  <w:tcBorders>
                    <w:top w:val="single" w:color="auto" w:sz="8" w:space="0"/>
                    <w:bottom w:val="single" w:color="auto" w:sz="8" w:space="0"/>
                  </w:tcBorders>
                  <w:noWrap w:val="0"/>
                  <w:vAlign w:val="top"/>
                </w:tcPr>
                <w:p>
                  <w:pPr>
                    <w:pStyle w:val="13"/>
                    <w:bidi w:val="0"/>
                    <w:rPr>
                      <w:rFonts w:hint="eastAsia"/>
                    </w:rPr>
                  </w:pPr>
                  <w:r>
                    <w:rPr>
                      <w:rFonts w:hint="eastAsia"/>
                    </w:rPr>
                    <w:t>性别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top w:val="single" w:color="auto" w:sz="8" w:space="0"/>
                  </w:tcBorders>
                  <w:noWrap w:val="0"/>
                  <w:vAlign w:val="center"/>
                </w:tcPr>
                <w:p>
                  <w:pPr>
                    <w:pStyle w:val="13"/>
                    <w:bidi w:val="0"/>
                  </w:pPr>
                  <w:r>
                    <w:rPr>
                      <w:rFonts w:hint="eastAsia"/>
                    </w:rPr>
                    <w:t>00</w:t>
                  </w:r>
                  <w:r>
                    <w:t>1</w:t>
                  </w:r>
                </w:p>
              </w:tc>
              <w:tc>
                <w:tcPr>
                  <w:tcW w:w="766" w:type="dxa"/>
                  <w:tcBorders>
                    <w:top w:val="single" w:color="auto" w:sz="8" w:space="0"/>
                  </w:tcBorders>
                  <w:noWrap w:val="0"/>
                  <w:vAlign w:val="center"/>
                </w:tcPr>
                <w:p>
                  <w:pPr>
                    <w:pStyle w:val="13"/>
                    <w:bidi w:val="0"/>
                    <w:rPr>
                      <w:rFonts w:hint="eastAsia"/>
                    </w:rPr>
                  </w:pPr>
                  <w:r>
                    <w:t>A</w:t>
                  </w:r>
                </w:p>
              </w:tc>
              <w:tc>
                <w:tcPr>
                  <w:tcW w:w="832" w:type="dxa"/>
                  <w:tcBorders>
                    <w:top w:val="single" w:color="auto" w:sz="8" w:space="0"/>
                  </w:tcBorders>
                  <w:noWrap w:val="0"/>
                  <w:vAlign w:val="center"/>
                </w:tcPr>
                <w:p>
                  <w:pPr>
                    <w:pStyle w:val="13"/>
                    <w:bidi w:val="0"/>
                    <w:rPr>
                      <w:rFonts w:hint="eastAsia"/>
                    </w:rPr>
                  </w:pPr>
                  <w:r>
                    <w:t>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bottom w:val="single" w:color="auto" w:sz="4" w:space="0"/>
                  </w:tcBorders>
                  <w:noWrap w:val="0"/>
                  <w:vAlign w:val="center"/>
                </w:tcPr>
                <w:p>
                  <w:pPr>
                    <w:pStyle w:val="13"/>
                    <w:bidi w:val="0"/>
                    <w:rPr>
                      <w:rFonts w:hint="eastAsia"/>
                    </w:rPr>
                  </w:pPr>
                  <w:r>
                    <w:rPr>
                      <w:rFonts w:hint="eastAsia"/>
                    </w:rPr>
                    <w:t>101</w:t>
                  </w:r>
                </w:p>
              </w:tc>
              <w:tc>
                <w:tcPr>
                  <w:tcW w:w="766" w:type="dxa"/>
                  <w:tcBorders>
                    <w:bottom w:val="single" w:color="auto" w:sz="4" w:space="0"/>
                  </w:tcBorders>
                  <w:noWrap w:val="0"/>
                  <w:vAlign w:val="center"/>
                </w:tcPr>
                <w:p>
                  <w:pPr>
                    <w:pStyle w:val="13"/>
                    <w:bidi w:val="0"/>
                    <w:rPr>
                      <w:rFonts w:hint="eastAsia"/>
                    </w:rPr>
                  </w:pPr>
                  <w:r>
                    <w:t>C</w:t>
                  </w:r>
                </w:p>
              </w:tc>
              <w:tc>
                <w:tcPr>
                  <w:tcW w:w="832" w:type="dxa"/>
                  <w:tcBorders>
                    <w:bottom w:val="single" w:color="auto" w:sz="4" w:space="0"/>
                  </w:tcBorders>
                  <w:noWrap w:val="0"/>
                  <w:vAlign w:val="center"/>
                </w:tcPr>
                <w:p>
                  <w:pPr>
                    <w:pStyle w:val="13"/>
                    <w:bidi w:val="0"/>
                    <w:rPr>
                      <w:rFonts w:hint="eastAsia"/>
                    </w:rPr>
                  </w:pPr>
                  <w:r>
                    <w:t>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bottom w:val="single" w:color="auto" w:sz="8" w:space="0"/>
                  </w:tcBorders>
                  <w:noWrap w:val="0"/>
                  <w:vAlign w:val="center"/>
                </w:tcPr>
                <w:p>
                  <w:pPr>
                    <w:pStyle w:val="13"/>
                    <w:bidi w:val="0"/>
                    <w:rPr>
                      <w:rFonts w:hint="eastAsia"/>
                    </w:rPr>
                  </w:pPr>
                  <w:r>
                    <w:rPr>
                      <w:rFonts w:hint="eastAsia"/>
                    </w:rPr>
                    <w:t>909</w:t>
                  </w:r>
                </w:p>
              </w:tc>
              <w:tc>
                <w:tcPr>
                  <w:tcW w:w="766" w:type="dxa"/>
                  <w:tcBorders>
                    <w:bottom w:val="single" w:color="auto" w:sz="8" w:space="0"/>
                  </w:tcBorders>
                  <w:noWrap w:val="0"/>
                  <w:vAlign w:val="center"/>
                </w:tcPr>
                <w:p>
                  <w:pPr>
                    <w:pStyle w:val="13"/>
                    <w:bidi w:val="0"/>
                    <w:rPr>
                      <w:rFonts w:hint="eastAsia"/>
                    </w:rPr>
                  </w:pPr>
                  <w:r>
                    <w:t>E</w:t>
                  </w:r>
                </w:p>
              </w:tc>
              <w:tc>
                <w:tcPr>
                  <w:tcW w:w="832" w:type="dxa"/>
                  <w:tcBorders>
                    <w:bottom w:val="single" w:color="auto" w:sz="8" w:space="0"/>
                  </w:tcBorders>
                  <w:noWrap w:val="0"/>
                  <w:vAlign w:val="center"/>
                </w:tcPr>
                <w:p>
                  <w:pPr>
                    <w:pStyle w:val="13"/>
                    <w:bidi w:val="0"/>
                    <w:rPr>
                      <w:rFonts w:hint="eastAsia"/>
                    </w:rPr>
                  </w:pPr>
                  <w:r>
                    <w:t>M</w:t>
                  </w:r>
                </w:p>
              </w:tc>
            </w:tr>
          </w:tbl>
          <w:p>
            <w:pPr>
              <w:pStyle w:val="13"/>
              <w:bidi w:val="0"/>
              <w:rPr>
                <w:rFonts w:hint="eastAsia"/>
              </w:rPr>
            </w:pPr>
          </w:p>
        </w:tc>
        <w:tc>
          <w:tcPr>
            <w:tcW w:w="2846" w:type="dxa"/>
            <w:tcBorders>
              <w:tl2br w:val="nil"/>
              <w:tr2bl w:val="nil"/>
            </w:tcBorders>
          </w:tcPr>
          <w:tbl>
            <w:tblPr>
              <w:tblStyle w:val="9"/>
              <w:tblpPr w:leftFromText="180" w:rightFromText="180" w:vertAnchor="text" w:horzAnchor="page" w:tblpX="1776" w:tblpY="267"/>
              <w:tblOverlap w:val="never"/>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766"/>
              <w:gridCol w:w="83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445" w:type="dxa"/>
                  <w:gridSpan w:val="3"/>
                  <w:tcBorders>
                    <w:top w:val="nil"/>
                    <w:bottom w:val="single" w:color="auto" w:sz="8" w:space="0"/>
                  </w:tcBorders>
                  <w:noWrap w:val="0"/>
                  <w:vAlign w:val="top"/>
                </w:tcPr>
                <w:p>
                  <w:pPr>
                    <w:pStyle w:val="13"/>
                    <w:bidi w:val="0"/>
                    <w:rPr>
                      <w:rFonts w:hint="eastAsia"/>
                    </w:rPr>
                  </w:pPr>
                  <w:r>
                    <w:rPr>
                      <w:rFonts w:hint="eastAsia"/>
                    </w:rPr>
                    <w:t>关系R2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top w:val="single" w:color="auto" w:sz="8" w:space="0"/>
                    <w:bottom w:val="single" w:color="auto" w:sz="8" w:space="0"/>
                  </w:tcBorders>
                  <w:noWrap w:val="0"/>
                  <w:vAlign w:val="top"/>
                </w:tcPr>
                <w:p>
                  <w:pPr>
                    <w:pStyle w:val="13"/>
                    <w:bidi w:val="0"/>
                    <w:rPr>
                      <w:rFonts w:hint="eastAsia"/>
                    </w:rPr>
                  </w:pPr>
                  <w:r>
                    <w:rPr>
                      <w:rFonts w:hint="eastAsia"/>
                    </w:rPr>
                    <w:t>学号</w:t>
                  </w:r>
                </w:p>
              </w:tc>
              <w:tc>
                <w:tcPr>
                  <w:tcW w:w="766" w:type="dxa"/>
                  <w:tcBorders>
                    <w:top w:val="single" w:color="auto" w:sz="8" w:space="0"/>
                    <w:bottom w:val="single" w:color="auto" w:sz="8" w:space="0"/>
                  </w:tcBorders>
                  <w:noWrap w:val="0"/>
                  <w:vAlign w:val="top"/>
                </w:tcPr>
                <w:p>
                  <w:pPr>
                    <w:pStyle w:val="13"/>
                    <w:bidi w:val="0"/>
                    <w:rPr>
                      <w:rFonts w:hint="eastAsia"/>
                    </w:rPr>
                  </w:pPr>
                  <w:r>
                    <w:rPr>
                      <w:rFonts w:hint="eastAsia"/>
                    </w:rPr>
                    <w:t>姓名</w:t>
                  </w:r>
                </w:p>
              </w:tc>
              <w:tc>
                <w:tcPr>
                  <w:tcW w:w="832" w:type="dxa"/>
                  <w:tcBorders>
                    <w:top w:val="single" w:color="auto" w:sz="8" w:space="0"/>
                    <w:bottom w:val="single" w:color="auto" w:sz="8" w:space="0"/>
                  </w:tcBorders>
                  <w:noWrap w:val="0"/>
                  <w:vAlign w:val="top"/>
                </w:tcPr>
                <w:p>
                  <w:pPr>
                    <w:pStyle w:val="13"/>
                    <w:bidi w:val="0"/>
                    <w:rPr>
                      <w:rFonts w:hint="eastAsia"/>
                    </w:rPr>
                  </w:pPr>
                  <w:r>
                    <w:rPr>
                      <w:rFonts w:hint="eastAsia"/>
                    </w:rPr>
                    <w:t>性别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top w:val="single" w:color="auto" w:sz="8" w:space="0"/>
                  </w:tcBorders>
                  <w:noWrap w:val="0"/>
                  <w:vAlign w:val="center"/>
                </w:tcPr>
                <w:p>
                  <w:pPr>
                    <w:pStyle w:val="13"/>
                    <w:bidi w:val="0"/>
                  </w:pPr>
                  <w:r>
                    <w:rPr>
                      <w:rFonts w:hint="eastAsia"/>
                    </w:rPr>
                    <w:t>00</w:t>
                  </w:r>
                  <w:r>
                    <w:t>1</w:t>
                  </w:r>
                </w:p>
              </w:tc>
              <w:tc>
                <w:tcPr>
                  <w:tcW w:w="766" w:type="dxa"/>
                  <w:tcBorders>
                    <w:top w:val="single" w:color="auto" w:sz="8" w:space="0"/>
                  </w:tcBorders>
                  <w:noWrap w:val="0"/>
                  <w:vAlign w:val="center"/>
                </w:tcPr>
                <w:p>
                  <w:pPr>
                    <w:pStyle w:val="13"/>
                    <w:bidi w:val="0"/>
                    <w:rPr>
                      <w:rFonts w:hint="eastAsia"/>
                    </w:rPr>
                  </w:pPr>
                  <w:r>
                    <w:t>A</w:t>
                  </w:r>
                </w:p>
              </w:tc>
              <w:tc>
                <w:tcPr>
                  <w:tcW w:w="832" w:type="dxa"/>
                  <w:tcBorders>
                    <w:top w:val="single" w:color="auto" w:sz="8" w:space="0"/>
                  </w:tcBorders>
                  <w:noWrap w:val="0"/>
                  <w:vAlign w:val="center"/>
                </w:tcPr>
                <w:p>
                  <w:pPr>
                    <w:pStyle w:val="13"/>
                    <w:bidi w:val="0"/>
                    <w:rPr>
                      <w:rFonts w:hint="eastAsia"/>
                    </w:rPr>
                  </w:pPr>
                  <w:r>
                    <w:t>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bottom w:val="single" w:color="auto" w:sz="4" w:space="0"/>
                  </w:tcBorders>
                  <w:noWrap w:val="0"/>
                  <w:vAlign w:val="center"/>
                </w:tcPr>
                <w:p>
                  <w:pPr>
                    <w:pStyle w:val="13"/>
                    <w:bidi w:val="0"/>
                    <w:rPr>
                      <w:rFonts w:hint="eastAsia"/>
                    </w:rPr>
                  </w:pPr>
                  <w:r>
                    <w:rPr>
                      <w:rFonts w:hint="eastAsia"/>
                    </w:rPr>
                    <w:t>101</w:t>
                  </w:r>
                </w:p>
              </w:tc>
              <w:tc>
                <w:tcPr>
                  <w:tcW w:w="766" w:type="dxa"/>
                  <w:tcBorders>
                    <w:bottom w:val="single" w:color="auto" w:sz="4" w:space="0"/>
                  </w:tcBorders>
                  <w:noWrap w:val="0"/>
                  <w:vAlign w:val="center"/>
                </w:tcPr>
                <w:p>
                  <w:pPr>
                    <w:pStyle w:val="13"/>
                    <w:bidi w:val="0"/>
                    <w:rPr>
                      <w:rFonts w:hint="eastAsia"/>
                    </w:rPr>
                  </w:pPr>
                  <w:r>
                    <w:t>C</w:t>
                  </w:r>
                </w:p>
              </w:tc>
              <w:tc>
                <w:tcPr>
                  <w:tcW w:w="832" w:type="dxa"/>
                  <w:tcBorders>
                    <w:bottom w:val="single" w:color="auto" w:sz="4" w:space="0"/>
                  </w:tcBorders>
                  <w:noWrap w:val="0"/>
                  <w:vAlign w:val="center"/>
                </w:tcPr>
                <w:p>
                  <w:pPr>
                    <w:pStyle w:val="13"/>
                    <w:bidi w:val="0"/>
                    <w:rPr>
                      <w:rFonts w:hint="eastAsia"/>
                    </w:rPr>
                  </w:pPr>
                  <w:r>
                    <w:t>F</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7" w:type="dxa"/>
                  <w:tcBorders>
                    <w:bottom w:val="single" w:color="auto" w:sz="8" w:space="0"/>
                  </w:tcBorders>
                  <w:noWrap w:val="0"/>
                  <w:vAlign w:val="center"/>
                </w:tcPr>
                <w:p>
                  <w:pPr>
                    <w:pStyle w:val="13"/>
                    <w:bidi w:val="0"/>
                    <w:rPr>
                      <w:rFonts w:hint="eastAsia"/>
                    </w:rPr>
                  </w:pPr>
                  <w:r>
                    <w:rPr>
                      <w:rFonts w:hint="eastAsia"/>
                    </w:rPr>
                    <w:t>909</w:t>
                  </w:r>
                </w:p>
              </w:tc>
              <w:tc>
                <w:tcPr>
                  <w:tcW w:w="766" w:type="dxa"/>
                  <w:tcBorders>
                    <w:bottom w:val="single" w:color="auto" w:sz="8" w:space="0"/>
                  </w:tcBorders>
                  <w:noWrap w:val="0"/>
                  <w:vAlign w:val="center"/>
                </w:tcPr>
                <w:p>
                  <w:pPr>
                    <w:pStyle w:val="13"/>
                    <w:bidi w:val="0"/>
                    <w:rPr>
                      <w:rFonts w:hint="eastAsia"/>
                    </w:rPr>
                  </w:pPr>
                  <w:r>
                    <w:t>E</w:t>
                  </w:r>
                </w:p>
              </w:tc>
              <w:tc>
                <w:tcPr>
                  <w:tcW w:w="832" w:type="dxa"/>
                  <w:tcBorders>
                    <w:bottom w:val="single" w:color="auto" w:sz="8" w:space="0"/>
                  </w:tcBorders>
                  <w:noWrap w:val="0"/>
                  <w:vAlign w:val="center"/>
                </w:tcPr>
                <w:p>
                  <w:pPr>
                    <w:pStyle w:val="13"/>
                    <w:bidi w:val="0"/>
                    <w:rPr>
                      <w:rFonts w:hint="eastAsia"/>
                    </w:rPr>
                  </w:pPr>
                  <w:r>
                    <w:t>M</w:t>
                  </w:r>
                </w:p>
              </w:tc>
            </w:tr>
          </w:tbl>
          <w:p>
            <w:pPr>
              <w:pStyle w:val="13"/>
              <w:bidi w:val="0"/>
              <w:rPr>
                <w:rFonts w:hint="eastAsia"/>
              </w:rPr>
            </w:pPr>
          </w:p>
        </w:tc>
      </w:tr>
    </w:tbl>
    <w:p>
      <w:pPr>
        <w:rPr>
          <w:rFonts w:hint="eastAsia"/>
        </w:rPr>
      </w:pPr>
      <w:r>
        <w:rPr>
          <w:rFonts w:hint="eastAsia"/>
        </w:rPr>
        <w:t>（1）R1+R2的结果是K社团和L社团学生名单。</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6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left w:val="nil"/>
              <w:bottom w:val="single" w:color="auto" w:sz="4" w:space="0"/>
            </w:tcBorders>
            <w:noWrap w:val="0"/>
            <w:vAlign w:val="top"/>
          </w:tcPr>
          <w:p>
            <w:pPr>
              <w:pStyle w:val="13"/>
              <w:bidi w:val="0"/>
              <w:rPr>
                <w:rFonts w:hint="eastAsia"/>
              </w:rPr>
            </w:pPr>
            <w:r>
              <w:rPr>
                <w:rFonts w:hint="eastAsia"/>
              </w:rPr>
              <w:t>学号</w:t>
            </w:r>
          </w:p>
        </w:tc>
        <w:tc>
          <w:tcPr>
            <w:tcW w:w="1620" w:type="dxa"/>
            <w:tcBorders>
              <w:bottom w:val="single" w:color="auto" w:sz="4" w:space="0"/>
            </w:tcBorders>
            <w:noWrap w:val="0"/>
            <w:vAlign w:val="top"/>
          </w:tcPr>
          <w:p>
            <w:pPr>
              <w:pStyle w:val="13"/>
              <w:bidi w:val="0"/>
              <w:rPr>
                <w:rFonts w:hint="eastAsia"/>
              </w:rPr>
            </w:pPr>
            <w:r>
              <w:rPr>
                <w:rFonts w:hint="eastAsia"/>
              </w:rPr>
              <w:t>姓名</w:t>
            </w:r>
          </w:p>
        </w:tc>
        <w:tc>
          <w:tcPr>
            <w:tcW w:w="1800" w:type="dxa"/>
            <w:tcBorders>
              <w:bottom w:val="single" w:color="auto" w:sz="4" w:space="0"/>
              <w:right w:val="nil"/>
            </w:tcBorders>
            <w:noWrap w:val="0"/>
            <w:vAlign w:val="top"/>
          </w:tcPr>
          <w:p>
            <w:pPr>
              <w:pStyle w:val="13"/>
              <w:bidi w:val="0"/>
              <w:rPr>
                <w:rFonts w:hint="eastAsia"/>
              </w:rP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left w:val="nil"/>
              <w:bottom w:val="single" w:color="auto" w:sz="4" w:space="0"/>
              <w:right w:val="single" w:color="auto" w:sz="4" w:space="0"/>
            </w:tcBorders>
            <w:noWrap w:val="0"/>
            <w:vAlign w:val="center"/>
          </w:tcPr>
          <w:p>
            <w:pPr>
              <w:pStyle w:val="13"/>
              <w:bidi w:val="0"/>
              <w:rPr>
                <w:rFonts w:hint="eastAsia"/>
              </w:rPr>
            </w:pPr>
            <w:r>
              <w:rPr>
                <w:rFonts w:hint="eastAsia"/>
              </w:rPr>
              <w:t>001</w:t>
            </w:r>
          </w:p>
        </w:tc>
        <w:tc>
          <w:tcPr>
            <w:tcW w:w="1620" w:type="dxa"/>
            <w:tcBorders>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A</w:t>
            </w:r>
          </w:p>
        </w:tc>
        <w:tc>
          <w:tcPr>
            <w:tcW w:w="1800" w:type="dxa"/>
            <w:tcBorders>
              <w:left w:val="single" w:color="auto" w:sz="4" w:space="0"/>
              <w:bottom w:val="single" w:color="auto" w:sz="4" w:space="0"/>
              <w:right w:val="nil"/>
            </w:tcBorders>
            <w:noWrap w:val="0"/>
            <w:vAlign w:val="center"/>
          </w:tcPr>
          <w:p>
            <w:pPr>
              <w:pStyle w:val="13"/>
              <w:bidi w:val="0"/>
              <w:rPr>
                <w:rFonts w:hint="eastAsia"/>
              </w:rP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bottom w:val="single" w:color="auto" w:sz="4" w:space="0"/>
              <w:right w:val="single" w:color="auto" w:sz="4" w:space="0"/>
            </w:tcBorders>
            <w:noWrap w:val="0"/>
            <w:vAlign w:val="center"/>
          </w:tcPr>
          <w:p>
            <w:pPr>
              <w:pStyle w:val="13"/>
              <w:bidi w:val="0"/>
              <w:rPr>
                <w:rFonts w:hint="eastAsia"/>
              </w:rPr>
            </w:pPr>
            <w:r>
              <w:rPr>
                <w:rFonts w:hint="eastAsia"/>
              </w:rPr>
              <w:t>008</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B</w:t>
            </w:r>
          </w:p>
        </w:tc>
        <w:tc>
          <w:tcPr>
            <w:tcW w:w="1800" w:type="dxa"/>
            <w:tcBorders>
              <w:top w:val="single" w:color="auto" w:sz="4" w:space="0"/>
              <w:left w:val="single" w:color="auto" w:sz="4" w:space="0"/>
              <w:bottom w:val="single" w:color="auto" w:sz="4" w:space="0"/>
              <w:right w:val="nil"/>
            </w:tcBorders>
            <w:noWrap w:val="0"/>
            <w:vAlign w:val="center"/>
          </w:tcPr>
          <w:p>
            <w:pPr>
              <w:pStyle w:val="13"/>
              <w:bidi w:val="0"/>
              <w:rPr>
                <w:rFonts w:hint="eastAsia"/>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bottom w:val="single" w:color="auto" w:sz="4" w:space="0"/>
              <w:right w:val="single" w:color="auto" w:sz="4" w:space="0"/>
            </w:tcBorders>
            <w:noWrap w:val="0"/>
            <w:vAlign w:val="center"/>
          </w:tcPr>
          <w:p>
            <w:pPr>
              <w:pStyle w:val="13"/>
              <w:bidi w:val="0"/>
              <w:rPr>
                <w:rFonts w:hint="eastAsia"/>
              </w:rPr>
            </w:pPr>
            <w:r>
              <w:rPr>
                <w:rFonts w:hint="eastAsia"/>
              </w:rPr>
              <w:t>101</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C</w:t>
            </w:r>
          </w:p>
        </w:tc>
        <w:tc>
          <w:tcPr>
            <w:tcW w:w="1800" w:type="dxa"/>
            <w:tcBorders>
              <w:top w:val="single" w:color="auto" w:sz="4" w:space="0"/>
              <w:left w:val="single" w:color="auto" w:sz="4" w:space="0"/>
              <w:bottom w:val="single" w:color="auto" w:sz="4" w:space="0"/>
              <w:right w:val="nil"/>
            </w:tcBorders>
            <w:noWrap w:val="0"/>
            <w:vAlign w:val="center"/>
          </w:tcPr>
          <w:p>
            <w:pPr>
              <w:pStyle w:val="13"/>
              <w:bidi w:val="0"/>
              <w:rPr>
                <w:rFonts w:hint="eastAsia"/>
              </w:rP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bottom w:val="single" w:color="auto" w:sz="4" w:space="0"/>
              <w:right w:val="single" w:color="auto" w:sz="4" w:space="0"/>
            </w:tcBorders>
            <w:noWrap w:val="0"/>
            <w:vAlign w:val="center"/>
          </w:tcPr>
          <w:p>
            <w:pPr>
              <w:pStyle w:val="13"/>
              <w:bidi w:val="0"/>
              <w:rPr>
                <w:rFonts w:hint="eastAsia"/>
              </w:rPr>
            </w:pPr>
            <w:r>
              <w:rPr>
                <w:rFonts w:hint="eastAsia"/>
              </w:rPr>
              <w:t>600</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D</w:t>
            </w:r>
          </w:p>
        </w:tc>
        <w:tc>
          <w:tcPr>
            <w:tcW w:w="1800" w:type="dxa"/>
            <w:tcBorders>
              <w:top w:val="single" w:color="auto" w:sz="4" w:space="0"/>
              <w:left w:val="single" w:color="auto" w:sz="4" w:space="0"/>
              <w:bottom w:val="single" w:color="auto" w:sz="4" w:space="0"/>
              <w:right w:val="nil"/>
            </w:tcBorders>
            <w:noWrap w:val="0"/>
            <w:vAlign w:val="center"/>
          </w:tcPr>
          <w:p>
            <w:pPr>
              <w:pStyle w:val="13"/>
              <w:bidi w:val="0"/>
              <w:rPr>
                <w:rFonts w:hint="eastAsia"/>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right w:val="single" w:color="auto" w:sz="4" w:space="0"/>
            </w:tcBorders>
            <w:noWrap w:val="0"/>
            <w:vAlign w:val="center"/>
          </w:tcPr>
          <w:p>
            <w:pPr>
              <w:pStyle w:val="13"/>
              <w:bidi w:val="0"/>
              <w:rPr>
                <w:rFonts w:hint="eastAsia"/>
              </w:rPr>
            </w:pPr>
            <w:r>
              <w:rPr>
                <w:rFonts w:hint="eastAsia"/>
              </w:rPr>
              <w:t>909</w:t>
            </w:r>
          </w:p>
        </w:tc>
        <w:tc>
          <w:tcPr>
            <w:tcW w:w="1620" w:type="dxa"/>
            <w:tcBorders>
              <w:top w:val="single" w:color="auto" w:sz="4" w:space="0"/>
              <w:left w:val="single" w:color="auto" w:sz="4" w:space="0"/>
              <w:right w:val="single" w:color="auto" w:sz="4" w:space="0"/>
            </w:tcBorders>
            <w:noWrap w:val="0"/>
            <w:vAlign w:val="center"/>
          </w:tcPr>
          <w:p>
            <w:pPr>
              <w:pStyle w:val="13"/>
              <w:bidi w:val="0"/>
              <w:rPr>
                <w:rFonts w:hint="eastAsia"/>
              </w:rPr>
            </w:pPr>
            <w:r>
              <w:rPr>
                <w:rFonts w:hint="eastAsia"/>
              </w:rPr>
              <w:t>E</w:t>
            </w:r>
          </w:p>
        </w:tc>
        <w:tc>
          <w:tcPr>
            <w:tcW w:w="1800" w:type="dxa"/>
            <w:tcBorders>
              <w:top w:val="single" w:color="auto" w:sz="4" w:space="0"/>
              <w:left w:val="single" w:color="auto" w:sz="4" w:space="0"/>
              <w:right w:val="nil"/>
            </w:tcBorders>
            <w:noWrap w:val="0"/>
            <w:vAlign w:val="center"/>
          </w:tcPr>
          <w:p>
            <w:pPr>
              <w:pStyle w:val="13"/>
              <w:bidi w:val="0"/>
              <w:rPr>
                <w:rFonts w:hint="eastAsia"/>
              </w:rPr>
            </w:pPr>
            <w:r>
              <w:rPr>
                <w:rFonts w:hint="eastAsia"/>
              </w:rPr>
              <w:t>M</w:t>
            </w:r>
          </w:p>
        </w:tc>
      </w:tr>
    </w:tbl>
    <w:p>
      <w:pPr>
        <w:rPr>
          <w:rFonts w:hint="eastAsia"/>
        </w:rPr>
      </w:pPr>
      <w:r>
        <w:rPr>
          <w:rFonts w:hint="eastAsia"/>
        </w:rPr>
        <w:t>（2）R1-R2的结果是只参加K社团而没有参加L社团的学生名单（比较R2-R1）。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6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left w:val="nil"/>
              <w:bottom w:val="single" w:color="auto" w:sz="4" w:space="0"/>
            </w:tcBorders>
            <w:noWrap w:val="0"/>
            <w:vAlign w:val="top"/>
          </w:tcPr>
          <w:p>
            <w:pPr>
              <w:pStyle w:val="13"/>
              <w:bidi w:val="0"/>
              <w:rPr>
                <w:rFonts w:hint="eastAsia"/>
              </w:rPr>
            </w:pPr>
            <w:r>
              <w:rPr>
                <w:rFonts w:hint="eastAsia"/>
              </w:rPr>
              <w:t>学号</w:t>
            </w:r>
          </w:p>
        </w:tc>
        <w:tc>
          <w:tcPr>
            <w:tcW w:w="1620" w:type="dxa"/>
            <w:tcBorders>
              <w:bottom w:val="single" w:color="auto" w:sz="4" w:space="0"/>
            </w:tcBorders>
            <w:noWrap w:val="0"/>
            <w:vAlign w:val="top"/>
          </w:tcPr>
          <w:p>
            <w:pPr>
              <w:pStyle w:val="13"/>
              <w:bidi w:val="0"/>
              <w:rPr>
                <w:rFonts w:hint="eastAsia"/>
              </w:rPr>
            </w:pPr>
            <w:r>
              <w:rPr>
                <w:rFonts w:hint="eastAsia"/>
              </w:rPr>
              <w:t>姓名</w:t>
            </w:r>
          </w:p>
        </w:tc>
        <w:tc>
          <w:tcPr>
            <w:tcW w:w="1800" w:type="dxa"/>
            <w:tcBorders>
              <w:bottom w:val="single" w:color="auto" w:sz="4" w:space="0"/>
              <w:right w:val="nil"/>
            </w:tcBorders>
            <w:noWrap w:val="0"/>
            <w:vAlign w:val="top"/>
          </w:tcPr>
          <w:p>
            <w:pPr>
              <w:pStyle w:val="13"/>
              <w:bidi w:val="0"/>
              <w:rPr>
                <w:rFonts w:hint="eastAsia"/>
              </w:rP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bottom w:val="single" w:color="auto" w:sz="4" w:space="0"/>
              <w:right w:val="single" w:color="auto" w:sz="4" w:space="0"/>
            </w:tcBorders>
            <w:noWrap w:val="0"/>
            <w:vAlign w:val="center"/>
          </w:tcPr>
          <w:p>
            <w:pPr>
              <w:pStyle w:val="13"/>
              <w:bidi w:val="0"/>
              <w:rPr>
                <w:rFonts w:hint="eastAsia"/>
              </w:rPr>
            </w:pPr>
            <w:r>
              <w:rPr>
                <w:rFonts w:hint="eastAsia"/>
              </w:rPr>
              <w:t>008</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B</w:t>
            </w:r>
          </w:p>
        </w:tc>
        <w:tc>
          <w:tcPr>
            <w:tcW w:w="1800" w:type="dxa"/>
            <w:tcBorders>
              <w:top w:val="single" w:color="auto" w:sz="4" w:space="0"/>
              <w:left w:val="single" w:color="auto" w:sz="4" w:space="0"/>
              <w:bottom w:val="single" w:color="auto" w:sz="4" w:space="0"/>
              <w:right w:val="nil"/>
            </w:tcBorders>
            <w:noWrap w:val="0"/>
            <w:vAlign w:val="center"/>
          </w:tcPr>
          <w:p>
            <w:pPr>
              <w:pStyle w:val="13"/>
              <w:bidi w:val="0"/>
              <w:rPr>
                <w:rFonts w:hint="eastAsia"/>
              </w:rPr>
            </w:pPr>
            <w: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right w:val="single" w:color="auto" w:sz="4" w:space="0"/>
            </w:tcBorders>
            <w:noWrap w:val="0"/>
            <w:vAlign w:val="center"/>
          </w:tcPr>
          <w:p>
            <w:pPr>
              <w:pStyle w:val="13"/>
              <w:bidi w:val="0"/>
              <w:rPr>
                <w:rFonts w:hint="eastAsia"/>
              </w:rPr>
            </w:pPr>
            <w:r>
              <w:rPr>
                <w:rFonts w:hint="eastAsia"/>
              </w:rPr>
              <w:t>600</w:t>
            </w:r>
          </w:p>
        </w:tc>
        <w:tc>
          <w:tcPr>
            <w:tcW w:w="1620" w:type="dxa"/>
            <w:tcBorders>
              <w:top w:val="single" w:color="auto" w:sz="4" w:space="0"/>
              <w:left w:val="single" w:color="auto" w:sz="4" w:space="0"/>
              <w:right w:val="single" w:color="auto" w:sz="4" w:space="0"/>
            </w:tcBorders>
            <w:noWrap w:val="0"/>
            <w:vAlign w:val="center"/>
          </w:tcPr>
          <w:p>
            <w:pPr>
              <w:pStyle w:val="13"/>
              <w:bidi w:val="0"/>
              <w:rPr>
                <w:rFonts w:hint="eastAsia"/>
              </w:rPr>
            </w:pPr>
            <w:r>
              <w:rPr>
                <w:rFonts w:hint="eastAsia"/>
              </w:rPr>
              <w:t>D</w:t>
            </w:r>
          </w:p>
        </w:tc>
        <w:tc>
          <w:tcPr>
            <w:tcW w:w="1800" w:type="dxa"/>
            <w:tcBorders>
              <w:top w:val="single" w:color="auto" w:sz="4" w:space="0"/>
              <w:left w:val="single" w:color="auto" w:sz="4" w:space="0"/>
              <w:right w:val="nil"/>
            </w:tcBorders>
            <w:noWrap w:val="0"/>
            <w:vAlign w:val="center"/>
          </w:tcPr>
          <w:p>
            <w:pPr>
              <w:pStyle w:val="13"/>
              <w:bidi w:val="0"/>
              <w:rPr>
                <w:rFonts w:hint="eastAsia"/>
              </w:rPr>
            </w:pPr>
            <w:r>
              <w:t>M</w:t>
            </w:r>
          </w:p>
        </w:tc>
      </w:tr>
    </w:tbl>
    <w:p>
      <w:pPr>
        <w:rPr>
          <w:rFonts w:hint="eastAsia"/>
        </w:rPr>
      </w:pPr>
      <w:r>
        <w:rPr>
          <w:rFonts w:hint="eastAsia"/>
        </w:rPr>
        <w:t>（3）R1</w:t>
      </w:r>
      <w:r>
        <w:rPr>
          <w:rFonts w:ascii="宋体" w:hAnsi="宋体"/>
        </w:rPr>
        <w:t>∩</w:t>
      </w:r>
      <w:r>
        <w:rPr>
          <w:rFonts w:hint="eastAsia"/>
        </w:rPr>
        <w:t>R2的结果是同时参加了K社团和L社团的学生名单。</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16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left w:val="nil"/>
              <w:bottom w:val="single" w:color="auto" w:sz="4" w:space="0"/>
            </w:tcBorders>
            <w:noWrap w:val="0"/>
            <w:vAlign w:val="top"/>
          </w:tcPr>
          <w:p>
            <w:pPr>
              <w:pStyle w:val="13"/>
              <w:bidi w:val="0"/>
              <w:rPr>
                <w:rFonts w:hint="eastAsia"/>
              </w:rPr>
            </w:pPr>
            <w:r>
              <w:rPr>
                <w:rFonts w:hint="eastAsia"/>
              </w:rPr>
              <w:t>学号</w:t>
            </w:r>
          </w:p>
        </w:tc>
        <w:tc>
          <w:tcPr>
            <w:tcW w:w="1620" w:type="dxa"/>
            <w:tcBorders>
              <w:bottom w:val="single" w:color="auto" w:sz="4" w:space="0"/>
            </w:tcBorders>
            <w:noWrap w:val="0"/>
            <w:vAlign w:val="top"/>
          </w:tcPr>
          <w:p>
            <w:pPr>
              <w:pStyle w:val="13"/>
              <w:bidi w:val="0"/>
              <w:rPr>
                <w:rFonts w:hint="eastAsia"/>
              </w:rPr>
            </w:pPr>
            <w:r>
              <w:rPr>
                <w:rFonts w:hint="eastAsia"/>
              </w:rPr>
              <w:t>姓名</w:t>
            </w:r>
          </w:p>
        </w:tc>
        <w:tc>
          <w:tcPr>
            <w:tcW w:w="1800" w:type="dxa"/>
            <w:tcBorders>
              <w:bottom w:val="single" w:color="auto" w:sz="4" w:space="0"/>
              <w:right w:val="nil"/>
            </w:tcBorders>
            <w:noWrap w:val="0"/>
            <w:vAlign w:val="top"/>
          </w:tcPr>
          <w:p>
            <w:pPr>
              <w:pStyle w:val="13"/>
              <w:bidi w:val="0"/>
              <w:rPr>
                <w:rFonts w:hint="eastAsia"/>
              </w:rP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left w:val="nil"/>
              <w:bottom w:val="single" w:color="auto" w:sz="4" w:space="0"/>
              <w:right w:val="single" w:color="auto" w:sz="4" w:space="0"/>
            </w:tcBorders>
            <w:noWrap w:val="0"/>
            <w:vAlign w:val="center"/>
          </w:tcPr>
          <w:p>
            <w:pPr>
              <w:pStyle w:val="13"/>
              <w:bidi w:val="0"/>
              <w:rPr>
                <w:rFonts w:hint="eastAsia"/>
              </w:rPr>
            </w:pPr>
            <w:r>
              <w:rPr>
                <w:rFonts w:hint="eastAsia"/>
              </w:rPr>
              <w:t>001</w:t>
            </w:r>
          </w:p>
        </w:tc>
        <w:tc>
          <w:tcPr>
            <w:tcW w:w="1620" w:type="dxa"/>
            <w:tcBorders>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A</w:t>
            </w:r>
          </w:p>
        </w:tc>
        <w:tc>
          <w:tcPr>
            <w:tcW w:w="1800" w:type="dxa"/>
            <w:tcBorders>
              <w:left w:val="single" w:color="auto" w:sz="4" w:space="0"/>
              <w:bottom w:val="single" w:color="auto" w:sz="4" w:space="0"/>
              <w:right w:val="nil"/>
            </w:tcBorders>
            <w:noWrap w:val="0"/>
            <w:vAlign w:val="center"/>
          </w:tcPr>
          <w:p>
            <w:pPr>
              <w:pStyle w:val="13"/>
              <w:bidi w:val="0"/>
              <w:rPr>
                <w:rFonts w:hint="eastAsia"/>
              </w:rP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68" w:type="dxa"/>
            <w:tcBorders>
              <w:top w:val="single" w:color="auto" w:sz="4" w:space="0"/>
              <w:left w:val="nil"/>
              <w:bottom w:val="single" w:color="auto" w:sz="4" w:space="0"/>
              <w:right w:val="single" w:color="auto" w:sz="4" w:space="0"/>
            </w:tcBorders>
            <w:noWrap w:val="0"/>
            <w:vAlign w:val="center"/>
          </w:tcPr>
          <w:p>
            <w:pPr>
              <w:pStyle w:val="13"/>
              <w:bidi w:val="0"/>
              <w:rPr>
                <w:rFonts w:hint="eastAsia"/>
              </w:rPr>
            </w:pPr>
            <w:r>
              <w:rPr>
                <w:rFonts w:hint="eastAsia"/>
              </w:rPr>
              <w:t>101</w:t>
            </w:r>
          </w:p>
        </w:tc>
        <w:tc>
          <w:tcPr>
            <w:tcW w:w="1620" w:type="dxa"/>
            <w:tcBorders>
              <w:top w:val="single" w:color="auto" w:sz="4" w:space="0"/>
              <w:left w:val="single" w:color="auto" w:sz="4" w:space="0"/>
              <w:bottom w:val="single" w:color="auto" w:sz="4" w:space="0"/>
              <w:right w:val="single" w:color="auto" w:sz="4" w:space="0"/>
            </w:tcBorders>
            <w:noWrap w:val="0"/>
            <w:vAlign w:val="center"/>
          </w:tcPr>
          <w:p>
            <w:pPr>
              <w:pStyle w:val="13"/>
              <w:bidi w:val="0"/>
              <w:rPr>
                <w:rFonts w:hint="eastAsia"/>
              </w:rPr>
            </w:pPr>
            <w:r>
              <w:rPr>
                <w:rFonts w:hint="eastAsia"/>
              </w:rPr>
              <w:t>C</w:t>
            </w:r>
          </w:p>
        </w:tc>
        <w:tc>
          <w:tcPr>
            <w:tcW w:w="1800" w:type="dxa"/>
            <w:tcBorders>
              <w:top w:val="single" w:color="auto" w:sz="4" w:space="0"/>
              <w:left w:val="single" w:color="auto" w:sz="4" w:space="0"/>
              <w:bottom w:val="single" w:color="auto" w:sz="4" w:space="0"/>
              <w:right w:val="nil"/>
            </w:tcBorders>
            <w:noWrap w:val="0"/>
            <w:vAlign w:val="center"/>
          </w:tcPr>
          <w:p>
            <w:pPr>
              <w:pStyle w:val="13"/>
              <w:bidi w:val="0"/>
              <w:rPr>
                <w:rFonts w:hint="eastAsia"/>
              </w:rPr>
            </w:pPr>
            <w:r>
              <w:t>F</w:t>
            </w:r>
          </w:p>
        </w:tc>
      </w:tr>
    </w:tbl>
    <w:p>
      <w:pPr>
        <w:bidi w:val="0"/>
        <w:rPr>
          <w:rFonts w:hint="eastAsia"/>
        </w:rPr>
      </w:pPr>
      <w:bookmarkStart w:id="130" w:name="_Toc95104163"/>
      <w:bookmarkStart w:id="131" w:name="_Toc95103478"/>
      <w:bookmarkStart w:id="132" w:name="_Toc95104301"/>
      <w:r>
        <w:rPr>
          <w:rFonts w:hint="eastAsia"/>
        </w:rPr>
        <w:t>4．积运算</w:t>
      </w:r>
      <w:bookmarkEnd w:id="130"/>
      <w:bookmarkEnd w:id="131"/>
      <w:bookmarkEnd w:id="132"/>
    </w:p>
    <w:p>
      <w:pPr>
        <w:rPr>
          <w:rFonts w:hint="eastAsia"/>
        </w:rPr>
      </w:pPr>
      <w:r>
        <w:rPr>
          <w:rFonts w:hint="eastAsia"/>
        </w:rPr>
        <w:t>如果关系A有m个元组，关系B有n个元组，关系A与关系B的积运算是指一个关系中的每个元组与另一个关系中的每个元组相联接形成新的关系C。</w:t>
      </w:r>
      <w:r>
        <w:rPr>
          <w:rFonts w:hint="eastAsia"/>
          <w:lang w:val="en-US" w:eastAsia="zh-CN"/>
        </w:rPr>
        <w:tab/>
      </w:r>
      <w:r>
        <w:rPr>
          <w:rFonts w:hint="eastAsia"/>
        </w:rPr>
        <w:t>关系C中有m</w:t>
      </w:r>
      <w:r>
        <w:rPr>
          <w:rFonts w:ascii="宋体" w:hAnsi="宋体"/>
        </w:rPr>
        <w:t>×</w:t>
      </w:r>
      <w:r>
        <w:rPr>
          <w:rFonts w:hint="eastAsia"/>
        </w:rPr>
        <w:t>n个元组。关系A和关系B积运算记作A</w:t>
      </w:r>
      <w:r>
        <w:rPr>
          <w:rFonts w:ascii="宋体" w:hAnsi="宋体"/>
        </w:rPr>
        <w:t>×</w:t>
      </w:r>
      <w:r>
        <w:rPr>
          <w:rFonts w:hint="eastAsia"/>
        </w:rPr>
        <w:t>B。</w:t>
      </w:r>
    </w:p>
    <w:p>
      <w:pPr>
        <w:bidi w:val="0"/>
        <w:rPr>
          <w:rFonts w:hint="eastAsia"/>
          <w:szCs w:val="22"/>
          <w:shd w:val="clear" w:fill="C00000"/>
        </w:rPr>
      </w:pPr>
      <w:bookmarkStart w:id="133" w:name="_Toc95104322"/>
      <w:bookmarkStart w:id="134" w:name="_Toc95104302"/>
      <w:bookmarkStart w:id="135" w:name="_Toc95108478"/>
      <w:bookmarkStart w:id="136" w:name="_Toc95104479"/>
      <w:bookmarkStart w:id="137" w:name="_Toc95104164"/>
      <w:bookmarkStart w:id="138" w:name="_Toc95103479"/>
      <w:r>
        <w:rPr>
          <w:rFonts w:hint="eastAsia"/>
          <w:szCs w:val="22"/>
          <w:shd w:val="clear" w:fill="C00000"/>
        </w:rPr>
        <w:t>关系运算</w:t>
      </w:r>
      <w:bookmarkEnd w:id="133"/>
      <w:bookmarkEnd w:id="134"/>
      <w:bookmarkEnd w:id="135"/>
      <w:bookmarkEnd w:id="136"/>
      <w:bookmarkEnd w:id="137"/>
      <w:bookmarkEnd w:id="138"/>
    </w:p>
    <w:p>
      <w:pPr>
        <w:rPr>
          <w:rFonts w:hint="eastAsia"/>
        </w:rPr>
      </w:pPr>
      <w:bookmarkStart w:id="139" w:name="专门关系运算"/>
      <w:bookmarkEnd w:id="139"/>
      <w:r>
        <w:rPr>
          <w:rFonts w:hint="eastAsia"/>
        </w:rPr>
        <w:t>专门的关系操作包括投影、选择和联接。</w:t>
      </w:r>
    </w:p>
    <w:p>
      <w:pPr>
        <w:rPr>
          <w:rFonts w:hint="eastAsia"/>
        </w:rPr>
      </w:pPr>
      <w:r>
        <w:rPr>
          <w:rFonts w:hint="eastAsia"/>
        </w:rPr>
        <w:t>1．投影</w:t>
      </w:r>
    </w:p>
    <w:p>
      <w:pPr>
        <w:rPr>
          <w:rFonts w:hint="eastAsia"/>
        </w:rPr>
      </w:pPr>
      <w:r>
        <w:rPr>
          <w:rFonts w:hint="eastAsia"/>
        </w:rPr>
        <w:t>投影操作是指从一个或多个关系中选择若干个属性组成新的关系。投影操作取得垂直方向上关系的子集（列），既投影是从关系中选择列。投影可用于变换一个关系中属性的顺序。</w:t>
      </w:r>
    </w:p>
    <w:p>
      <w:pPr>
        <w:rPr>
          <w:rFonts w:hint="eastAsia"/>
        </w:rPr>
      </w:pPr>
      <w:r>
        <w:rPr>
          <w:rFonts w:hint="eastAsia"/>
        </w:rPr>
        <w:t>2．选择</w:t>
      </w:r>
    </w:p>
    <w:p>
      <w:pPr>
        <w:rPr>
          <w:rFonts w:hint="eastAsia"/>
        </w:rPr>
      </w:pPr>
      <w:r>
        <w:rPr>
          <w:rFonts w:hint="eastAsia"/>
        </w:rPr>
        <w:t>选择操作是指从关系中选择满足一定条件的元组。选择操作取得的是水平方向上关系的子集（行）。</w:t>
      </w:r>
    </w:p>
    <w:p>
      <w:pPr>
        <w:bidi w:val="0"/>
        <w:rPr>
          <w:rFonts w:hint="eastAsia"/>
          <w:b w:val="0"/>
          <w:bCs/>
          <w:lang w:val="en-US" w:eastAsia="zh-CN"/>
        </w:rPr>
      </w:pPr>
      <w:r>
        <w:rPr>
          <w:rFonts w:hint="eastAsia"/>
          <w:b/>
        </w:rPr>
        <w:t xml:space="preserve">例2.8 </w:t>
      </w:r>
      <w:r>
        <w:rPr>
          <w:rFonts w:hint="eastAsia"/>
          <w:b w:val="0"/>
          <w:bCs/>
          <w:lang w:val="en-US" w:eastAsia="zh-CN"/>
        </w:rPr>
        <w:t>关系的投影和选择操作。</w:t>
      </w:r>
    </w:p>
    <w:p>
      <w:pPr>
        <w:bidi w:val="0"/>
        <w:rPr>
          <w:rFonts w:hint="eastAsia"/>
          <w:szCs w:val="22"/>
        </w:rPr>
      </w:pPr>
      <w:r>
        <w:rPr>
          <w:rFonts w:hint="eastAsia"/>
        </w:rPr>
        <w:t>student关系</w:t>
      </w:r>
      <w:r>
        <w:rPr>
          <w:rFonts w:hint="eastAsia"/>
          <w:lang w:val="en-US" w:eastAsia="zh-CN"/>
        </w:rPr>
        <w:t>内容如下：</w:t>
      </w:r>
    </w:p>
    <w:tbl>
      <w:tblPr>
        <w:tblStyle w:val="10"/>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750"/>
        <w:gridCol w:w="572"/>
        <w:gridCol w:w="928"/>
        <w:gridCol w:w="750"/>
        <w:gridCol w:w="7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学号</w:t>
            </w:r>
          </w:p>
        </w:tc>
        <w:tc>
          <w:tcPr>
            <w:tcW w:w="0" w:type="auto"/>
            <w:noWrap w:val="0"/>
            <w:vAlign w:val="top"/>
          </w:tcPr>
          <w:p>
            <w:pPr>
              <w:pStyle w:val="13"/>
              <w:bidi w:val="0"/>
              <w:rPr>
                <w:rFonts w:hint="eastAsia"/>
              </w:rPr>
            </w:pPr>
            <w:r>
              <w:rPr>
                <w:rFonts w:hint="eastAsia"/>
              </w:rPr>
              <w:t>姓名</w:t>
            </w:r>
          </w:p>
        </w:tc>
        <w:tc>
          <w:tcPr>
            <w:tcW w:w="0" w:type="auto"/>
            <w:noWrap w:val="0"/>
            <w:vAlign w:val="top"/>
          </w:tcPr>
          <w:p>
            <w:pPr>
              <w:pStyle w:val="13"/>
              <w:bidi w:val="0"/>
              <w:rPr>
                <w:rFonts w:hint="eastAsia"/>
              </w:rPr>
            </w:pPr>
            <w:r>
              <w:rPr>
                <w:rFonts w:hint="eastAsia"/>
              </w:rPr>
              <w:t>性别</w:t>
            </w:r>
          </w:p>
        </w:tc>
        <w:tc>
          <w:tcPr>
            <w:tcW w:w="0" w:type="auto"/>
            <w:noWrap w:val="0"/>
            <w:vAlign w:val="top"/>
          </w:tcPr>
          <w:p>
            <w:pPr>
              <w:pStyle w:val="13"/>
              <w:bidi w:val="0"/>
              <w:rPr>
                <w:rFonts w:hint="eastAsia"/>
              </w:rPr>
            </w:pPr>
            <w:r>
              <w:rPr>
                <w:rFonts w:hint="eastAsia"/>
              </w:rPr>
              <w:t>出生日期</w:t>
            </w:r>
          </w:p>
        </w:tc>
        <w:tc>
          <w:tcPr>
            <w:tcW w:w="0" w:type="auto"/>
            <w:noWrap w:val="0"/>
            <w:vAlign w:val="top"/>
          </w:tcPr>
          <w:p>
            <w:pPr>
              <w:pStyle w:val="13"/>
              <w:bidi w:val="0"/>
              <w:rPr>
                <w:rFonts w:hint="eastAsia"/>
              </w:rPr>
            </w:pPr>
            <w:r>
              <w:rPr>
                <w:rFonts w:hint="eastAsia"/>
              </w:rPr>
              <w:t>党员否</w:t>
            </w:r>
          </w:p>
        </w:tc>
        <w:tc>
          <w:tcPr>
            <w:tcW w:w="0" w:type="auto"/>
            <w:noWrap w:val="0"/>
            <w:vAlign w:val="top"/>
          </w:tcPr>
          <w:p>
            <w:pPr>
              <w:pStyle w:val="13"/>
              <w:bidi w:val="0"/>
              <w:rPr>
                <w:rFonts w:hint="eastAsia"/>
              </w:rPr>
            </w:pPr>
            <w:r>
              <w:rPr>
                <w:rFonts w:hint="eastAsia"/>
              </w:rPr>
              <w:t>出生地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993501438</w:t>
            </w:r>
          </w:p>
        </w:tc>
        <w:tc>
          <w:tcPr>
            <w:tcW w:w="0" w:type="auto"/>
            <w:noWrap w:val="0"/>
            <w:vAlign w:val="top"/>
          </w:tcPr>
          <w:p>
            <w:pPr>
              <w:pStyle w:val="13"/>
              <w:bidi w:val="0"/>
              <w:rPr>
                <w:rFonts w:hint="eastAsia"/>
              </w:rPr>
            </w:pPr>
            <w:r>
              <w:rPr>
                <w:rFonts w:hint="eastAsia"/>
              </w:rPr>
              <w:t>刘昕</w:t>
            </w:r>
          </w:p>
        </w:tc>
        <w:tc>
          <w:tcPr>
            <w:tcW w:w="0" w:type="auto"/>
            <w:noWrap w:val="0"/>
            <w:vAlign w:val="center"/>
          </w:tcPr>
          <w:p>
            <w:pPr>
              <w:pStyle w:val="13"/>
              <w:bidi w:val="0"/>
              <w:rPr>
                <w:rFonts w:hint="eastAsia"/>
              </w:rPr>
            </w:pPr>
            <w:r>
              <w:rPr>
                <w:rFonts w:hint="eastAsia"/>
              </w:rPr>
              <w:t>女</w:t>
            </w:r>
          </w:p>
        </w:tc>
        <w:tc>
          <w:tcPr>
            <w:tcW w:w="0" w:type="auto"/>
            <w:noWrap w:val="0"/>
            <w:vAlign w:val="center"/>
          </w:tcPr>
          <w:p>
            <w:pPr>
              <w:pStyle w:val="13"/>
              <w:bidi w:val="0"/>
              <w:rPr>
                <w:rFonts w:hint="eastAsia"/>
              </w:rPr>
            </w:pPr>
            <w:r>
              <w:rPr>
                <w:rFonts w:hint="eastAsia"/>
              </w:rPr>
              <w:t>02/28/81</w:t>
            </w:r>
          </w:p>
        </w:tc>
        <w:tc>
          <w:tcPr>
            <w:tcW w:w="0" w:type="auto"/>
            <w:noWrap w:val="0"/>
            <w:vAlign w:val="center"/>
          </w:tcPr>
          <w:p>
            <w:pPr>
              <w:pStyle w:val="13"/>
              <w:bidi w:val="0"/>
              <w:rPr>
                <w:rFonts w:hint="eastAsia"/>
              </w:rPr>
            </w:pPr>
            <w:r>
              <w:rPr>
                <w:rFonts w:hint="eastAsia"/>
              </w:rPr>
              <w:t>.T.</w:t>
            </w:r>
          </w:p>
        </w:tc>
        <w:tc>
          <w:tcPr>
            <w:tcW w:w="0" w:type="auto"/>
            <w:noWrap w:val="0"/>
            <w:vAlign w:val="center"/>
          </w:tcPr>
          <w:p>
            <w:pPr>
              <w:pStyle w:val="13"/>
              <w:bidi w:val="0"/>
              <w:rPr>
                <w:rFonts w:hint="eastAsia"/>
              </w:rPr>
            </w:pPr>
            <w:r>
              <w:rPr>
                <w:rFonts w:hint="eastAsia"/>
              </w:rPr>
              <w:t>北京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993501437</w:t>
            </w:r>
          </w:p>
        </w:tc>
        <w:tc>
          <w:tcPr>
            <w:tcW w:w="0" w:type="auto"/>
            <w:noWrap w:val="0"/>
            <w:vAlign w:val="top"/>
          </w:tcPr>
          <w:p>
            <w:pPr>
              <w:pStyle w:val="13"/>
              <w:bidi w:val="0"/>
              <w:rPr>
                <w:rFonts w:hint="eastAsia"/>
              </w:rPr>
            </w:pPr>
            <w:r>
              <w:rPr>
                <w:rFonts w:hint="eastAsia"/>
              </w:rPr>
              <w:t>颜俊</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08/14/81</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山西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993501433</w:t>
            </w:r>
          </w:p>
        </w:tc>
        <w:tc>
          <w:tcPr>
            <w:tcW w:w="0" w:type="auto"/>
            <w:noWrap w:val="0"/>
            <w:vAlign w:val="top"/>
          </w:tcPr>
          <w:p>
            <w:pPr>
              <w:pStyle w:val="13"/>
              <w:bidi w:val="0"/>
              <w:rPr>
                <w:rFonts w:hint="eastAsia"/>
              </w:rPr>
            </w:pPr>
            <w:r>
              <w:rPr>
                <w:rFonts w:hint="eastAsia"/>
              </w:rPr>
              <w:t>王倩</w:t>
            </w:r>
          </w:p>
        </w:tc>
        <w:tc>
          <w:tcPr>
            <w:tcW w:w="0" w:type="auto"/>
            <w:noWrap w:val="0"/>
            <w:vAlign w:val="center"/>
          </w:tcPr>
          <w:p>
            <w:pPr>
              <w:pStyle w:val="13"/>
              <w:bidi w:val="0"/>
              <w:rPr>
                <w:rFonts w:hint="eastAsia"/>
              </w:rPr>
            </w:pPr>
            <w:r>
              <w:rPr>
                <w:rFonts w:hint="eastAsia"/>
              </w:rPr>
              <w:t>女</w:t>
            </w:r>
          </w:p>
        </w:tc>
        <w:tc>
          <w:tcPr>
            <w:tcW w:w="0" w:type="auto"/>
            <w:noWrap w:val="0"/>
            <w:vAlign w:val="center"/>
          </w:tcPr>
          <w:p>
            <w:pPr>
              <w:pStyle w:val="13"/>
              <w:bidi w:val="0"/>
              <w:rPr>
                <w:rFonts w:hint="eastAsia"/>
              </w:rPr>
            </w:pPr>
            <w:r>
              <w:rPr>
                <w:rFonts w:hint="eastAsia"/>
              </w:rPr>
              <w:t>01/05/80</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黑龙江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993506122</w:t>
            </w:r>
          </w:p>
        </w:tc>
        <w:tc>
          <w:tcPr>
            <w:tcW w:w="0" w:type="auto"/>
            <w:noWrap w:val="0"/>
            <w:vAlign w:val="top"/>
          </w:tcPr>
          <w:p>
            <w:pPr>
              <w:pStyle w:val="13"/>
              <w:bidi w:val="0"/>
              <w:rPr>
                <w:rFonts w:hint="eastAsia"/>
              </w:rPr>
            </w:pPr>
            <w:r>
              <w:rPr>
                <w:rFonts w:hint="eastAsia"/>
              </w:rPr>
              <w:t>李一</w:t>
            </w:r>
          </w:p>
        </w:tc>
        <w:tc>
          <w:tcPr>
            <w:tcW w:w="0" w:type="auto"/>
            <w:noWrap w:val="0"/>
            <w:vAlign w:val="center"/>
          </w:tcPr>
          <w:p>
            <w:pPr>
              <w:pStyle w:val="13"/>
              <w:bidi w:val="0"/>
              <w:rPr>
                <w:rFonts w:hint="eastAsia"/>
              </w:rPr>
            </w:pPr>
            <w:r>
              <w:rPr>
                <w:rFonts w:hint="eastAsia"/>
              </w:rPr>
              <w:t>女</w:t>
            </w:r>
          </w:p>
        </w:tc>
        <w:tc>
          <w:tcPr>
            <w:tcW w:w="0" w:type="auto"/>
            <w:noWrap w:val="0"/>
            <w:vAlign w:val="center"/>
          </w:tcPr>
          <w:p>
            <w:pPr>
              <w:pStyle w:val="13"/>
              <w:bidi w:val="0"/>
              <w:rPr>
                <w:rFonts w:hint="eastAsia"/>
              </w:rPr>
            </w:pPr>
            <w:r>
              <w:rPr>
                <w:rFonts w:hint="eastAsia"/>
              </w:rPr>
              <w:t>06/28/81</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山东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993505235</w:t>
            </w:r>
          </w:p>
        </w:tc>
        <w:tc>
          <w:tcPr>
            <w:tcW w:w="0" w:type="auto"/>
            <w:noWrap w:val="0"/>
            <w:vAlign w:val="top"/>
          </w:tcPr>
          <w:p>
            <w:pPr>
              <w:pStyle w:val="13"/>
              <w:bidi w:val="0"/>
              <w:rPr>
                <w:rFonts w:hint="eastAsia"/>
              </w:rPr>
            </w:pPr>
            <w:r>
              <w:rPr>
                <w:rFonts w:hint="eastAsia"/>
              </w:rPr>
              <w:t>张舞</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09/21/79</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北京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993501412</w:t>
            </w:r>
          </w:p>
        </w:tc>
        <w:tc>
          <w:tcPr>
            <w:tcW w:w="0" w:type="auto"/>
            <w:noWrap w:val="0"/>
            <w:vAlign w:val="top"/>
          </w:tcPr>
          <w:p>
            <w:pPr>
              <w:pStyle w:val="13"/>
              <w:bidi w:val="0"/>
              <w:rPr>
                <w:rFonts w:hint="eastAsia"/>
              </w:rPr>
            </w:pPr>
            <w:r>
              <w:rPr>
                <w:rFonts w:hint="eastAsia"/>
              </w:rPr>
              <w:t>李竟</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02/15/80</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天津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993502112</w:t>
            </w:r>
          </w:p>
        </w:tc>
        <w:tc>
          <w:tcPr>
            <w:tcW w:w="0" w:type="auto"/>
            <w:noWrap w:val="0"/>
            <w:vAlign w:val="top"/>
          </w:tcPr>
          <w:p>
            <w:pPr>
              <w:pStyle w:val="13"/>
              <w:bidi w:val="0"/>
              <w:rPr>
                <w:rFonts w:hint="eastAsia"/>
              </w:rPr>
            </w:pPr>
            <w:r>
              <w:rPr>
                <w:rFonts w:hint="eastAsia"/>
              </w:rPr>
              <w:t>王五</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01/01/79</w:t>
            </w:r>
          </w:p>
        </w:tc>
        <w:tc>
          <w:tcPr>
            <w:tcW w:w="0" w:type="auto"/>
            <w:noWrap w:val="0"/>
            <w:vAlign w:val="center"/>
          </w:tcPr>
          <w:p>
            <w:pPr>
              <w:pStyle w:val="13"/>
              <w:bidi w:val="0"/>
              <w:rPr>
                <w:rFonts w:hint="eastAsia"/>
              </w:rPr>
            </w:pPr>
            <w:r>
              <w:rPr>
                <w:rFonts w:hint="eastAsia"/>
              </w:rPr>
              <w:t>.T.</w:t>
            </w:r>
          </w:p>
        </w:tc>
        <w:tc>
          <w:tcPr>
            <w:tcW w:w="0" w:type="auto"/>
            <w:noWrap w:val="0"/>
            <w:vAlign w:val="center"/>
          </w:tcPr>
          <w:p>
            <w:pPr>
              <w:pStyle w:val="13"/>
              <w:bidi w:val="0"/>
              <w:rPr>
                <w:rFonts w:hint="eastAsia"/>
              </w:rPr>
            </w:pPr>
            <w:r>
              <w:rPr>
                <w:rFonts w:hint="eastAsia"/>
              </w:rPr>
              <w:t>上海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993510228</w:t>
            </w:r>
          </w:p>
        </w:tc>
        <w:tc>
          <w:tcPr>
            <w:tcW w:w="0" w:type="auto"/>
            <w:noWrap w:val="0"/>
            <w:vAlign w:val="top"/>
          </w:tcPr>
          <w:p>
            <w:pPr>
              <w:pStyle w:val="13"/>
              <w:bidi w:val="0"/>
              <w:rPr>
                <w:rFonts w:hint="eastAsia"/>
              </w:rPr>
            </w:pPr>
            <w:r>
              <w:rPr>
                <w:rFonts w:hint="eastAsia"/>
              </w:rPr>
              <w:t>赵子雨</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06/23/81</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河南</w:t>
            </w:r>
          </w:p>
        </w:tc>
      </w:tr>
    </w:tbl>
    <w:p>
      <w:pPr>
        <w:bidi w:val="0"/>
        <w:rPr>
          <w:rFonts w:hint="eastAsia" w:eastAsia="宋体"/>
          <w:szCs w:val="22"/>
          <w:lang w:eastAsia="zh-CN"/>
        </w:rPr>
      </w:pPr>
      <w:r>
        <w:rPr>
          <w:rFonts w:hint="eastAsia"/>
        </w:rPr>
        <w:t>从student关系中选择部分属性构成</w:t>
      </w:r>
      <w:r>
        <w:rPr>
          <w:rFonts w:hint="eastAsia"/>
          <w:lang w:val="en-US" w:eastAsia="zh-CN"/>
        </w:rPr>
        <w:t>如下</w:t>
      </w:r>
      <w:r>
        <w:rPr>
          <w:rFonts w:hint="eastAsia"/>
        </w:rPr>
        <w:t>新的关系</w:t>
      </w:r>
      <w:r>
        <w:rPr>
          <w:rFonts w:hint="eastAsia"/>
          <w:lang w:eastAsia="zh-CN"/>
        </w:rPr>
        <w:t>，</w:t>
      </w:r>
      <w:r>
        <w:rPr>
          <w:rFonts w:hint="eastAsia"/>
          <w:lang w:val="en-US" w:eastAsia="zh-CN"/>
        </w:rPr>
        <w:t>此</w:t>
      </w:r>
      <w:r>
        <w:rPr>
          <w:rFonts w:hint="eastAsia"/>
        </w:rPr>
        <w:t>操作称为投影</w:t>
      </w:r>
      <w:r>
        <w:rPr>
          <w:rFonts w:hint="eastAsia"/>
          <w:lang w:eastAsia="zh-CN"/>
        </w:rPr>
        <w:t>：</w:t>
      </w:r>
    </w:p>
    <w:tbl>
      <w:tblPr>
        <w:tblStyle w:val="10"/>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750"/>
        <w:gridCol w:w="928"/>
        <w:gridCol w:w="7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学号</w:t>
            </w:r>
          </w:p>
        </w:tc>
        <w:tc>
          <w:tcPr>
            <w:tcW w:w="0" w:type="auto"/>
            <w:noWrap w:val="0"/>
            <w:vAlign w:val="top"/>
          </w:tcPr>
          <w:p>
            <w:pPr>
              <w:pStyle w:val="13"/>
              <w:bidi w:val="0"/>
              <w:rPr>
                <w:rFonts w:hint="eastAsia"/>
              </w:rPr>
            </w:pPr>
            <w:r>
              <w:rPr>
                <w:rFonts w:hint="eastAsia"/>
              </w:rPr>
              <w:t>姓名</w:t>
            </w:r>
          </w:p>
        </w:tc>
        <w:tc>
          <w:tcPr>
            <w:tcW w:w="0" w:type="auto"/>
            <w:noWrap w:val="0"/>
            <w:vAlign w:val="top"/>
          </w:tcPr>
          <w:p>
            <w:pPr>
              <w:pStyle w:val="13"/>
              <w:bidi w:val="0"/>
              <w:rPr>
                <w:rFonts w:hint="eastAsia"/>
              </w:rPr>
            </w:pPr>
            <w:r>
              <w:rPr>
                <w:rFonts w:hint="eastAsia"/>
              </w:rPr>
              <w:t>出生日期</w:t>
            </w:r>
          </w:p>
        </w:tc>
        <w:tc>
          <w:tcPr>
            <w:tcW w:w="0" w:type="auto"/>
            <w:noWrap w:val="0"/>
            <w:vAlign w:val="top"/>
          </w:tcPr>
          <w:p>
            <w:pPr>
              <w:pStyle w:val="13"/>
              <w:bidi w:val="0"/>
              <w:rPr>
                <w:rFonts w:hint="eastAsia"/>
              </w:rPr>
            </w:pPr>
            <w:r>
              <w:rPr>
                <w:rFonts w:hint="eastAsia"/>
              </w:rPr>
              <w:t>出生地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993501438</w:t>
            </w:r>
          </w:p>
        </w:tc>
        <w:tc>
          <w:tcPr>
            <w:tcW w:w="0" w:type="auto"/>
            <w:noWrap w:val="0"/>
            <w:vAlign w:val="top"/>
          </w:tcPr>
          <w:p>
            <w:pPr>
              <w:pStyle w:val="13"/>
              <w:bidi w:val="0"/>
              <w:rPr>
                <w:rFonts w:hint="eastAsia"/>
              </w:rPr>
            </w:pPr>
            <w:r>
              <w:rPr>
                <w:rFonts w:hint="eastAsia"/>
              </w:rPr>
              <w:t>刘昕</w:t>
            </w:r>
          </w:p>
        </w:tc>
        <w:tc>
          <w:tcPr>
            <w:tcW w:w="0" w:type="auto"/>
            <w:noWrap w:val="0"/>
            <w:vAlign w:val="center"/>
          </w:tcPr>
          <w:p>
            <w:pPr>
              <w:pStyle w:val="13"/>
              <w:bidi w:val="0"/>
              <w:rPr>
                <w:rFonts w:hint="eastAsia"/>
              </w:rPr>
            </w:pPr>
            <w:r>
              <w:rPr>
                <w:rFonts w:hint="eastAsia"/>
              </w:rPr>
              <w:t>02/28/81</w:t>
            </w:r>
          </w:p>
        </w:tc>
        <w:tc>
          <w:tcPr>
            <w:tcW w:w="0" w:type="auto"/>
            <w:noWrap w:val="0"/>
            <w:vAlign w:val="center"/>
          </w:tcPr>
          <w:p>
            <w:pPr>
              <w:pStyle w:val="13"/>
              <w:bidi w:val="0"/>
              <w:rPr>
                <w:rFonts w:hint="eastAsia"/>
              </w:rPr>
            </w:pPr>
            <w:r>
              <w:rPr>
                <w:rFonts w:hint="eastAsia"/>
              </w:rPr>
              <w:t>北京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993501437</w:t>
            </w:r>
          </w:p>
        </w:tc>
        <w:tc>
          <w:tcPr>
            <w:tcW w:w="0" w:type="auto"/>
            <w:noWrap w:val="0"/>
            <w:vAlign w:val="top"/>
          </w:tcPr>
          <w:p>
            <w:pPr>
              <w:pStyle w:val="13"/>
              <w:bidi w:val="0"/>
              <w:rPr>
                <w:rFonts w:hint="eastAsia"/>
              </w:rPr>
            </w:pPr>
            <w:r>
              <w:rPr>
                <w:rFonts w:hint="eastAsia"/>
              </w:rPr>
              <w:t>颜俊</w:t>
            </w:r>
          </w:p>
        </w:tc>
        <w:tc>
          <w:tcPr>
            <w:tcW w:w="0" w:type="auto"/>
            <w:noWrap w:val="0"/>
            <w:vAlign w:val="center"/>
          </w:tcPr>
          <w:p>
            <w:pPr>
              <w:pStyle w:val="13"/>
              <w:bidi w:val="0"/>
              <w:rPr>
                <w:rFonts w:hint="eastAsia"/>
              </w:rPr>
            </w:pPr>
            <w:r>
              <w:rPr>
                <w:rFonts w:hint="eastAsia"/>
              </w:rPr>
              <w:t>08/14/81</w:t>
            </w:r>
          </w:p>
        </w:tc>
        <w:tc>
          <w:tcPr>
            <w:tcW w:w="0" w:type="auto"/>
            <w:noWrap w:val="0"/>
            <w:vAlign w:val="center"/>
          </w:tcPr>
          <w:p>
            <w:pPr>
              <w:pStyle w:val="13"/>
              <w:bidi w:val="0"/>
              <w:rPr>
                <w:rFonts w:hint="eastAsia"/>
              </w:rPr>
            </w:pPr>
            <w:r>
              <w:rPr>
                <w:rFonts w:hint="eastAsia"/>
              </w:rPr>
              <w:t>山西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993501433</w:t>
            </w:r>
          </w:p>
        </w:tc>
        <w:tc>
          <w:tcPr>
            <w:tcW w:w="0" w:type="auto"/>
            <w:noWrap w:val="0"/>
            <w:vAlign w:val="top"/>
          </w:tcPr>
          <w:p>
            <w:pPr>
              <w:pStyle w:val="13"/>
              <w:bidi w:val="0"/>
              <w:rPr>
                <w:rFonts w:hint="eastAsia"/>
              </w:rPr>
            </w:pPr>
            <w:r>
              <w:rPr>
                <w:rFonts w:hint="eastAsia"/>
              </w:rPr>
              <w:t>王倩</w:t>
            </w:r>
          </w:p>
        </w:tc>
        <w:tc>
          <w:tcPr>
            <w:tcW w:w="0" w:type="auto"/>
            <w:noWrap w:val="0"/>
            <w:vAlign w:val="center"/>
          </w:tcPr>
          <w:p>
            <w:pPr>
              <w:pStyle w:val="13"/>
              <w:bidi w:val="0"/>
              <w:rPr>
                <w:rFonts w:hint="eastAsia"/>
              </w:rPr>
            </w:pPr>
            <w:r>
              <w:rPr>
                <w:rFonts w:hint="eastAsia"/>
              </w:rPr>
              <w:t>01/05/80</w:t>
            </w:r>
          </w:p>
        </w:tc>
        <w:tc>
          <w:tcPr>
            <w:tcW w:w="0" w:type="auto"/>
            <w:noWrap w:val="0"/>
            <w:vAlign w:val="center"/>
          </w:tcPr>
          <w:p>
            <w:pPr>
              <w:pStyle w:val="13"/>
              <w:bidi w:val="0"/>
              <w:rPr>
                <w:rFonts w:hint="eastAsia"/>
              </w:rPr>
            </w:pPr>
            <w:r>
              <w:rPr>
                <w:rFonts w:hint="eastAsia"/>
              </w:rPr>
              <w:t>黑龙江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993506122</w:t>
            </w:r>
          </w:p>
        </w:tc>
        <w:tc>
          <w:tcPr>
            <w:tcW w:w="0" w:type="auto"/>
            <w:noWrap w:val="0"/>
            <w:vAlign w:val="top"/>
          </w:tcPr>
          <w:p>
            <w:pPr>
              <w:pStyle w:val="13"/>
              <w:bidi w:val="0"/>
              <w:rPr>
                <w:rFonts w:hint="eastAsia"/>
              </w:rPr>
            </w:pPr>
            <w:r>
              <w:rPr>
                <w:rFonts w:hint="eastAsia"/>
              </w:rPr>
              <w:t>李一</w:t>
            </w:r>
          </w:p>
        </w:tc>
        <w:tc>
          <w:tcPr>
            <w:tcW w:w="0" w:type="auto"/>
            <w:noWrap w:val="0"/>
            <w:vAlign w:val="center"/>
          </w:tcPr>
          <w:p>
            <w:pPr>
              <w:pStyle w:val="13"/>
              <w:bidi w:val="0"/>
              <w:rPr>
                <w:rFonts w:hint="eastAsia"/>
              </w:rPr>
            </w:pPr>
            <w:r>
              <w:rPr>
                <w:rFonts w:hint="eastAsia"/>
              </w:rPr>
              <w:t>06/28/81</w:t>
            </w:r>
          </w:p>
        </w:tc>
        <w:tc>
          <w:tcPr>
            <w:tcW w:w="0" w:type="auto"/>
            <w:noWrap w:val="0"/>
            <w:vAlign w:val="center"/>
          </w:tcPr>
          <w:p>
            <w:pPr>
              <w:pStyle w:val="13"/>
              <w:bidi w:val="0"/>
              <w:rPr>
                <w:rFonts w:hint="eastAsia"/>
              </w:rPr>
            </w:pPr>
            <w:r>
              <w:rPr>
                <w:rFonts w:hint="eastAsia"/>
              </w:rPr>
              <w:t>山东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993505235</w:t>
            </w:r>
          </w:p>
        </w:tc>
        <w:tc>
          <w:tcPr>
            <w:tcW w:w="0" w:type="auto"/>
            <w:noWrap w:val="0"/>
            <w:vAlign w:val="top"/>
          </w:tcPr>
          <w:p>
            <w:pPr>
              <w:pStyle w:val="13"/>
              <w:bidi w:val="0"/>
              <w:rPr>
                <w:rFonts w:hint="eastAsia"/>
              </w:rPr>
            </w:pPr>
            <w:r>
              <w:rPr>
                <w:rFonts w:hint="eastAsia"/>
              </w:rPr>
              <w:t>张舞</w:t>
            </w:r>
          </w:p>
        </w:tc>
        <w:tc>
          <w:tcPr>
            <w:tcW w:w="0" w:type="auto"/>
            <w:noWrap w:val="0"/>
            <w:vAlign w:val="center"/>
          </w:tcPr>
          <w:p>
            <w:pPr>
              <w:pStyle w:val="13"/>
              <w:bidi w:val="0"/>
              <w:rPr>
                <w:rFonts w:hint="eastAsia"/>
              </w:rPr>
            </w:pPr>
            <w:r>
              <w:rPr>
                <w:rFonts w:hint="eastAsia"/>
              </w:rPr>
              <w:t>09/21/79</w:t>
            </w:r>
          </w:p>
        </w:tc>
        <w:tc>
          <w:tcPr>
            <w:tcW w:w="0" w:type="auto"/>
            <w:noWrap w:val="0"/>
            <w:vAlign w:val="center"/>
          </w:tcPr>
          <w:p>
            <w:pPr>
              <w:pStyle w:val="13"/>
              <w:bidi w:val="0"/>
              <w:rPr>
                <w:rFonts w:hint="eastAsia"/>
              </w:rPr>
            </w:pPr>
            <w:r>
              <w:rPr>
                <w:rFonts w:hint="eastAsia"/>
              </w:rPr>
              <w:t>北京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993501412</w:t>
            </w:r>
          </w:p>
        </w:tc>
        <w:tc>
          <w:tcPr>
            <w:tcW w:w="0" w:type="auto"/>
            <w:noWrap w:val="0"/>
            <w:vAlign w:val="top"/>
          </w:tcPr>
          <w:p>
            <w:pPr>
              <w:pStyle w:val="13"/>
              <w:bidi w:val="0"/>
              <w:rPr>
                <w:rFonts w:hint="eastAsia"/>
              </w:rPr>
            </w:pPr>
            <w:r>
              <w:rPr>
                <w:rFonts w:hint="eastAsia"/>
              </w:rPr>
              <w:t>李竟</w:t>
            </w:r>
          </w:p>
        </w:tc>
        <w:tc>
          <w:tcPr>
            <w:tcW w:w="0" w:type="auto"/>
            <w:noWrap w:val="0"/>
            <w:vAlign w:val="center"/>
          </w:tcPr>
          <w:p>
            <w:pPr>
              <w:pStyle w:val="13"/>
              <w:bidi w:val="0"/>
              <w:rPr>
                <w:rFonts w:hint="eastAsia"/>
              </w:rPr>
            </w:pPr>
            <w:r>
              <w:rPr>
                <w:rFonts w:hint="eastAsia"/>
              </w:rPr>
              <w:t>02/15/80</w:t>
            </w:r>
          </w:p>
        </w:tc>
        <w:tc>
          <w:tcPr>
            <w:tcW w:w="0" w:type="auto"/>
            <w:noWrap w:val="0"/>
            <w:vAlign w:val="center"/>
          </w:tcPr>
          <w:p>
            <w:pPr>
              <w:pStyle w:val="13"/>
              <w:bidi w:val="0"/>
              <w:rPr>
                <w:rFonts w:hint="eastAsia"/>
              </w:rPr>
            </w:pPr>
            <w:r>
              <w:rPr>
                <w:rFonts w:hint="eastAsia"/>
              </w:rPr>
              <w:t>天津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993502112</w:t>
            </w:r>
          </w:p>
        </w:tc>
        <w:tc>
          <w:tcPr>
            <w:tcW w:w="0" w:type="auto"/>
            <w:noWrap w:val="0"/>
            <w:vAlign w:val="top"/>
          </w:tcPr>
          <w:p>
            <w:pPr>
              <w:pStyle w:val="13"/>
              <w:bidi w:val="0"/>
              <w:rPr>
                <w:rFonts w:hint="eastAsia"/>
              </w:rPr>
            </w:pPr>
            <w:r>
              <w:rPr>
                <w:rFonts w:hint="eastAsia"/>
              </w:rPr>
              <w:t>王五</w:t>
            </w:r>
          </w:p>
        </w:tc>
        <w:tc>
          <w:tcPr>
            <w:tcW w:w="0" w:type="auto"/>
            <w:noWrap w:val="0"/>
            <w:vAlign w:val="center"/>
          </w:tcPr>
          <w:p>
            <w:pPr>
              <w:pStyle w:val="13"/>
              <w:bidi w:val="0"/>
              <w:rPr>
                <w:rFonts w:hint="eastAsia"/>
              </w:rPr>
            </w:pPr>
            <w:r>
              <w:rPr>
                <w:rFonts w:hint="eastAsia"/>
              </w:rPr>
              <w:t>01/01/79</w:t>
            </w:r>
          </w:p>
        </w:tc>
        <w:tc>
          <w:tcPr>
            <w:tcW w:w="0" w:type="auto"/>
            <w:noWrap w:val="0"/>
            <w:vAlign w:val="center"/>
          </w:tcPr>
          <w:p>
            <w:pPr>
              <w:pStyle w:val="13"/>
              <w:bidi w:val="0"/>
              <w:rPr>
                <w:rFonts w:hint="eastAsia"/>
              </w:rPr>
            </w:pPr>
            <w:r>
              <w:rPr>
                <w:rFonts w:hint="eastAsia"/>
              </w:rPr>
              <w:t>上海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993510228</w:t>
            </w:r>
          </w:p>
        </w:tc>
        <w:tc>
          <w:tcPr>
            <w:tcW w:w="0" w:type="auto"/>
            <w:noWrap w:val="0"/>
            <w:vAlign w:val="top"/>
          </w:tcPr>
          <w:p>
            <w:pPr>
              <w:pStyle w:val="13"/>
              <w:bidi w:val="0"/>
              <w:rPr>
                <w:rFonts w:hint="eastAsia"/>
              </w:rPr>
            </w:pPr>
            <w:r>
              <w:rPr>
                <w:rFonts w:hint="eastAsia"/>
              </w:rPr>
              <w:t>赵子雨</w:t>
            </w:r>
          </w:p>
        </w:tc>
        <w:tc>
          <w:tcPr>
            <w:tcW w:w="0" w:type="auto"/>
            <w:noWrap w:val="0"/>
            <w:vAlign w:val="center"/>
          </w:tcPr>
          <w:p>
            <w:pPr>
              <w:pStyle w:val="13"/>
              <w:bidi w:val="0"/>
              <w:rPr>
                <w:rFonts w:hint="eastAsia"/>
              </w:rPr>
            </w:pPr>
            <w:r>
              <w:rPr>
                <w:rFonts w:hint="eastAsia"/>
              </w:rPr>
              <w:t>06/23/81</w:t>
            </w:r>
          </w:p>
        </w:tc>
        <w:tc>
          <w:tcPr>
            <w:tcW w:w="0" w:type="auto"/>
            <w:noWrap w:val="0"/>
            <w:vAlign w:val="center"/>
          </w:tcPr>
          <w:p>
            <w:pPr>
              <w:pStyle w:val="13"/>
              <w:bidi w:val="0"/>
              <w:rPr>
                <w:rFonts w:hint="eastAsia"/>
              </w:rPr>
            </w:pPr>
            <w:r>
              <w:rPr>
                <w:rFonts w:hint="eastAsia"/>
              </w:rPr>
              <w:t>河南</w:t>
            </w:r>
          </w:p>
        </w:tc>
      </w:tr>
    </w:tbl>
    <w:p>
      <w:pPr>
        <w:bidi w:val="0"/>
        <w:rPr>
          <w:rFonts w:hint="eastAsia" w:eastAsia="宋体"/>
          <w:lang w:eastAsia="zh-CN"/>
        </w:rPr>
      </w:pPr>
      <w:r>
        <w:rPr>
          <w:rFonts w:hint="eastAsia"/>
        </w:rPr>
        <w:t>从student关系中选择部分元组构成</w:t>
      </w:r>
      <w:r>
        <w:rPr>
          <w:rFonts w:hint="eastAsia"/>
          <w:lang w:val="en-US" w:eastAsia="zh-CN"/>
        </w:rPr>
        <w:t>如下</w:t>
      </w:r>
      <w:r>
        <w:rPr>
          <w:rFonts w:hint="eastAsia"/>
        </w:rPr>
        <w:t>新的关系</w:t>
      </w:r>
      <w:r>
        <w:rPr>
          <w:rFonts w:hint="eastAsia"/>
          <w:lang w:eastAsia="zh-CN"/>
        </w:rPr>
        <w:t>，</w:t>
      </w:r>
      <w:r>
        <w:rPr>
          <w:rFonts w:hint="eastAsia"/>
          <w:lang w:val="en-US" w:eastAsia="zh-CN"/>
        </w:rPr>
        <w:t>此</w:t>
      </w:r>
      <w:r>
        <w:rPr>
          <w:rFonts w:hint="eastAsia"/>
        </w:rPr>
        <w:t>操作称为选择</w:t>
      </w:r>
      <w:r>
        <w:rPr>
          <w:rFonts w:hint="eastAsia"/>
          <w:lang w:eastAsia="zh-CN"/>
        </w:rPr>
        <w:t>：</w:t>
      </w:r>
    </w:p>
    <w:tbl>
      <w:tblPr>
        <w:tblStyle w:val="10"/>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17"/>
        <w:gridCol w:w="750"/>
        <w:gridCol w:w="572"/>
        <w:gridCol w:w="928"/>
        <w:gridCol w:w="750"/>
        <w:gridCol w:w="7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学号</w:t>
            </w:r>
          </w:p>
        </w:tc>
        <w:tc>
          <w:tcPr>
            <w:tcW w:w="0" w:type="auto"/>
            <w:noWrap w:val="0"/>
            <w:vAlign w:val="top"/>
          </w:tcPr>
          <w:p>
            <w:pPr>
              <w:pStyle w:val="13"/>
              <w:bidi w:val="0"/>
              <w:rPr>
                <w:rFonts w:hint="eastAsia"/>
              </w:rPr>
            </w:pPr>
            <w:r>
              <w:rPr>
                <w:rFonts w:hint="eastAsia"/>
              </w:rPr>
              <w:t>姓名</w:t>
            </w:r>
          </w:p>
        </w:tc>
        <w:tc>
          <w:tcPr>
            <w:tcW w:w="0" w:type="auto"/>
            <w:noWrap w:val="0"/>
            <w:vAlign w:val="top"/>
          </w:tcPr>
          <w:p>
            <w:pPr>
              <w:pStyle w:val="13"/>
              <w:bidi w:val="0"/>
              <w:rPr>
                <w:rFonts w:hint="eastAsia"/>
              </w:rPr>
            </w:pPr>
            <w:r>
              <w:rPr>
                <w:rFonts w:hint="eastAsia"/>
              </w:rPr>
              <w:t>性别</w:t>
            </w:r>
          </w:p>
        </w:tc>
        <w:tc>
          <w:tcPr>
            <w:tcW w:w="0" w:type="auto"/>
            <w:noWrap w:val="0"/>
            <w:vAlign w:val="top"/>
          </w:tcPr>
          <w:p>
            <w:pPr>
              <w:pStyle w:val="13"/>
              <w:bidi w:val="0"/>
              <w:rPr>
                <w:rFonts w:hint="eastAsia"/>
              </w:rPr>
            </w:pPr>
            <w:r>
              <w:rPr>
                <w:rFonts w:hint="eastAsia"/>
              </w:rPr>
              <w:t>出生日期</w:t>
            </w:r>
          </w:p>
        </w:tc>
        <w:tc>
          <w:tcPr>
            <w:tcW w:w="0" w:type="auto"/>
            <w:noWrap w:val="0"/>
            <w:vAlign w:val="top"/>
          </w:tcPr>
          <w:p>
            <w:pPr>
              <w:pStyle w:val="13"/>
              <w:bidi w:val="0"/>
              <w:rPr>
                <w:rFonts w:hint="eastAsia"/>
              </w:rPr>
            </w:pPr>
            <w:r>
              <w:rPr>
                <w:rFonts w:hint="eastAsia"/>
              </w:rPr>
              <w:t>党员否</w:t>
            </w:r>
          </w:p>
        </w:tc>
        <w:tc>
          <w:tcPr>
            <w:tcW w:w="0" w:type="auto"/>
            <w:noWrap w:val="0"/>
            <w:vAlign w:val="top"/>
          </w:tcPr>
          <w:p>
            <w:pPr>
              <w:pStyle w:val="13"/>
              <w:bidi w:val="0"/>
              <w:rPr>
                <w:rFonts w:hint="eastAsia"/>
              </w:rPr>
            </w:pPr>
            <w:r>
              <w:rPr>
                <w:rFonts w:hint="eastAsia"/>
              </w:rPr>
              <w:t>出生地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993501437</w:t>
            </w:r>
          </w:p>
        </w:tc>
        <w:tc>
          <w:tcPr>
            <w:tcW w:w="0" w:type="auto"/>
            <w:noWrap w:val="0"/>
            <w:vAlign w:val="top"/>
          </w:tcPr>
          <w:p>
            <w:pPr>
              <w:pStyle w:val="13"/>
              <w:bidi w:val="0"/>
              <w:rPr>
                <w:rFonts w:hint="eastAsia"/>
              </w:rPr>
            </w:pPr>
            <w:r>
              <w:rPr>
                <w:rFonts w:hint="eastAsia"/>
              </w:rPr>
              <w:t>颜俊</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08/14/81</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山西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993505235</w:t>
            </w:r>
          </w:p>
        </w:tc>
        <w:tc>
          <w:tcPr>
            <w:tcW w:w="0" w:type="auto"/>
            <w:noWrap w:val="0"/>
            <w:vAlign w:val="top"/>
          </w:tcPr>
          <w:p>
            <w:pPr>
              <w:pStyle w:val="13"/>
              <w:bidi w:val="0"/>
              <w:rPr>
                <w:rFonts w:hint="eastAsia"/>
              </w:rPr>
            </w:pPr>
            <w:r>
              <w:rPr>
                <w:rFonts w:hint="eastAsia"/>
              </w:rPr>
              <w:t>张舞</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09/21/79</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北京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993501412</w:t>
            </w:r>
          </w:p>
        </w:tc>
        <w:tc>
          <w:tcPr>
            <w:tcW w:w="0" w:type="auto"/>
            <w:noWrap w:val="0"/>
            <w:vAlign w:val="top"/>
          </w:tcPr>
          <w:p>
            <w:pPr>
              <w:pStyle w:val="13"/>
              <w:bidi w:val="0"/>
              <w:rPr>
                <w:rFonts w:hint="eastAsia"/>
              </w:rPr>
            </w:pPr>
            <w:r>
              <w:rPr>
                <w:rFonts w:hint="eastAsia"/>
              </w:rPr>
              <w:t>李竟</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02/15/80</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天津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993502112</w:t>
            </w:r>
          </w:p>
        </w:tc>
        <w:tc>
          <w:tcPr>
            <w:tcW w:w="0" w:type="auto"/>
            <w:noWrap w:val="0"/>
            <w:vAlign w:val="top"/>
          </w:tcPr>
          <w:p>
            <w:pPr>
              <w:pStyle w:val="13"/>
              <w:bidi w:val="0"/>
              <w:rPr>
                <w:rFonts w:hint="eastAsia"/>
              </w:rPr>
            </w:pPr>
            <w:r>
              <w:rPr>
                <w:rFonts w:hint="eastAsia"/>
              </w:rPr>
              <w:t>王五</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01/01/79</w:t>
            </w:r>
          </w:p>
        </w:tc>
        <w:tc>
          <w:tcPr>
            <w:tcW w:w="0" w:type="auto"/>
            <w:noWrap w:val="0"/>
            <w:vAlign w:val="center"/>
          </w:tcPr>
          <w:p>
            <w:pPr>
              <w:pStyle w:val="13"/>
              <w:bidi w:val="0"/>
              <w:rPr>
                <w:rFonts w:hint="eastAsia"/>
              </w:rPr>
            </w:pPr>
            <w:r>
              <w:rPr>
                <w:rFonts w:hint="eastAsia"/>
              </w:rPr>
              <w:t>.T.</w:t>
            </w:r>
          </w:p>
        </w:tc>
        <w:tc>
          <w:tcPr>
            <w:tcW w:w="0" w:type="auto"/>
            <w:noWrap w:val="0"/>
            <w:vAlign w:val="center"/>
          </w:tcPr>
          <w:p>
            <w:pPr>
              <w:pStyle w:val="13"/>
              <w:bidi w:val="0"/>
              <w:rPr>
                <w:rFonts w:hint="eastAsia"/>
              </w:rPr>
            </w:pPr>
            <w:r>
              <w:rPr>
                <w:rFonts w:hint="eastAsia"/>
              </w:rPr>
              <w:t>上海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pPr>
              <w:pStyle w:val="13"/>
              <w:bidi w:val="0"/>
              <w:rPr>
                <w:rFonts w:hint="eastAsia"/>
              </w:rPr>
            </w:pPr>
            <w:r>
              <w:rPr>
                <w:rFonts w:hint="eastAsia"/>
              </w:rPr>
              <w:t>993510228</w:t>
            </w:r>
          </w:p>
        </w:tc>
        <w:tc>
          <w:tcPr>
            <w:tcW w:w="0" w:type="auto"/>
            <w:noWrap w:val="0"/>
            <w:vAlign w:val="top"/>
          </w:tcPr>
          <w:p>
            <w:pPr>
              <w:pStyle w:val="13"/>
              <w:bidi w:val="0"/>
              <w:rPr>
                <w:rFonts w:hint="eastAsia"/>
              </w:rPr>
            </w:pPr>
            <w:r>
              <w:rPr>
                <w:rFonts w:hint="eastAsia"/>
              </w:rPr>
              <w:t>赵子雨</w:t>
            </w:r>
          </w:p>
        </w:tc>
        <w:tc>
          <w:tcPr>
            <w:tcW w:w="0" w:type="auto"/>
            <w:noWrap w:val="0"/>
            <w:vAlign w:val="center"/>
          </w:tcPr>
          <w:p>
            <w:pPr>
              <w:pStyle w:val="13"/>
              <w:bidi w:val="0"/>
              <w:rPr>
                <w:rFonts w:hint="eastAsia"/>
              </w:rPr>
            </w:pPr>
            <w:r>
              <w:rPr>
                <w:rFonts w:hint="eastAsia"/>
              </w:rPr>
              <w:t>男</w:t>
            </w:r>
          </w:p>
        </w:tc>
        <w:tc>
          <w:tcPr>
            <w:tcW w:w="0" w:type="auto"/>
            <w:noWrap w:val="0"/>
            <w:vAlign w:val="center"/>
          </w:tcPr>
          <w:p>
            <w:pPr>
              <w:pStyle w:val="13"/>
              <w:bidi w:val="0"/>
              <w:rPr>
                <w:rFonts w:hint="eastAsia"/>
              </w:rPr>
            </w:pPr>
            <w:r>
              <w:rPr>
                <w:rFonts w:hint="eastAsia"/>
              </w:rPr>
              <w:t>06/23/81</w:t>
            </w:r>
          </w:p>
        </w:tc>
        <w:tc>
          <w:tcPr>
            <w:tcW w:w="0" w:type="auto"/>
            <w:noWrap w:val="0"/>
            <w:vAlign w:val="center"/>
          </w:tcPr>
          <w:p>
            <w:pPr>
              <w:pStyle w:val="13"/>
              <w:bidi w:val="0"/>
              <w:rPr>
                <w:rFonts w:hint="eastAsia"/>
              </w:rPr>
            </w:pPr>
            <w:r>
              <w:rPr>
                <w:rFonts w:hint="eastAsia"/>
              </w:rPr>
              <w:t>.F.</w:t>
            </w:r>
          </w:p>
        </w:tc>
        <w:tc>
          <w:tcPr>
            <w:tcW w:w="0" w:type="auto"/>
            <w:noWrap w:val="0"/>
            <w:vAlign w:val="center"/>
          </w:tcPr>
          <w:p>
            <w:pPr>
              <w:pStyle w:val="13"/>
              <w:bidi w:val="0"/>
              <w:rPr>
                <w:rFonts w:hint="eastAsia"/>
              </w:rPr>
            </w:pPr>
            <w:r>
              <w:rPr>
                <w:rFonts w:hint="eastAsia"/>
              </w:rPr>
              <w:t>河南</w:t>
            </w:r>
          </w:p>
        </w:tc>
      </w:tr>
    </w:tbl>
    <w:p>
      <w:pPr>
        <w:rPr>
          <w:rFonts w:hint="eastAsia"/>
        </w:rPr>
      </w:pPr>
      <w:r>
        <w:rPr>
          <w:rFonts w:hint="eastAsia"/>
        </w:rPr>
        <w:t>3．联接</w:t>
      </w:r>
    </w:p>
    <w:p>
      <w:pPr>
        <w:rPr>
          <w:rFonts w:hint="eastAsia"/>
        </w:rPr>
      </w:pPr>
      <w:r>
        <w:rPr>
          <w:rFonts w:hint="eastAsia"/>
        </w:rPr>
        <w:t>联接操作是两个关系的积、选择和投影的组合。有等值联接和自然联接。</w:t>
      </w:r>
    </w:p>
    <w:p>
      <w:pPr>
        <w:rPr>
          <w:rFonts w:hint="eastAsia"/>
        </w:rPr>
      </w:pPr>
      <w:r>
        <w:rPr>
          <w:rFonts w:hint="eastAsia"/>
        </w:rPr>
        <w:t>在以后的章节中将结合具体实例讨论与关系数据操作有关的命令。</w:t>
      </w:r>
    </w:p>
    <w:sectPr>
      <w:footerReference r:id="rId4" w:type="default"/>
      <w:headerReference r:id="rId3" w:type="even"/>
      <w:footerReference r:id="rId5" w:type="even"/>
      <w:pgSz w:w="10319" w:h="14571"/>
      <w:pgMar w:top="1361" w:right="998" w:bottom="1361" w:left="998" w:header="851" w:footer="839" w:gutter="0"/>
      <w:pgBorders>
        <w:top w:val="none" w:sz="0" w:space="0"/>
        <w:left w:val="none" w:sz="0" w:space="0"/>
        <w:bottom w:val="none" w:sz="0" w:space="0"/>
        <w:right w:val="none" w:sz="0" w:space="0"/>
      </w:pgBorders>
      <w:pgNumType w:start="15"/>
      <w:cols w:space="425" w:num="1"/>
      <w:docGrid w:type="linesAndChars" w:linePitch="303" w:charSpace="-4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15387B"/>
    <w:multiLevelType w:val="multilevel"/>
    <w:tmpl w:val="A515387B"/>
    <w:lvl w:ilvl="0" w:tentative="0">
      <w:start w:val="1"/>
      <w:numFmt w:val="chineseCounting"/>
      <w:pStyle w:val="2"/>
      <w:lvlText w:val="第%1章 "/>
      <w:lvlJc w:val="left"/>
      <w:pPr>
        <w:tabs>
          <w:tab w:val="left" w:pos="420"/>
        </w:tabs>
        <w:ind w:left="425" w:hanging="425"/>
      </w:pPr>
      <w:rPr>
        <w:rFonts w:hint="eastAsia" w:ascii="宋体" w:hAnsi="宋体" w:eastAsia="宋体" w:cs="宋体"/>
      </w:rPr>
    </w:lvl>
    <w:lvl w:ilvl="1" w:tentative="0">
      <w:start w:val="1"/>
      <w:numFmt w:val="decimal"/>
      <w:pStyle w:val="3"/>
      <w:isLgl/>
      <w:lvlText w:val="%1.%2."/>
      <w:lvlJc w:val="left"/>
      <w:pPr>
        <w:tabs>
          <w:tab w:val="left" w:pos="420"/>
        </w:tabs>
        <w:ind w:left="567" w:hanging="567"/>
      </w:pPr>
      <w:rPr>
        <w:rFonts w:hint="eastAsia" w:ascii="宋体" w:hAnsi="宋体" w:eastAsia="宋体" w:cs="宋体"/>
      </w:rPr>
    </w:lvl>
    <w:lvl w:ilvl="2" w:tentative="0">
      <w:start w:val="1"/>
      <w:numFmt w:val="decimal"/>
      <w:pStyle w:val="4"/>
      <w:isLgl/>
      <w:lvlText w:val="%1.%2.%3."/>
      <w:lvlJc w:val="left"/>
      <w:pPr>
        <w:tabs>
          <w:tab w:val="left" w:pos="420"/>
        </w:tabs>
        <w:ind w:left="709" w:hanging="709"/>
      </w:pPr>
      <w:rPr>
        <w:rFonts w:hint="eastAsia" w:ascii="宋体" w:hAnsi="宋体" w:eastAsia="宋体" w:cs="宋体"/>
      </w:rPr>
    </w:lvl>
    <w:lvl w:ilvl="3" w:tentative="0">
      <w:start w:val="1"/>
      <w:numFmt w:val="none"/>
      <w:pStyle w:val="5"/>
      <w:suff w:val="nothing"/>
      <w:lvlText w:val="%1、"/>
      <w:lvlJc w:val="left"/>
      <w:pPr>
        <w:tabs>
          <w:tab w:val="left" w:pos="420"/>
        </w:tabs>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4C9600DB"/>
    <w:multiLevelType w:val="singleLevel"/>
    <w:tmpl w:val="4C9600DB"/>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
    <w15:presenceInfo w15:providerId="None" w15:userId="J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4"/>
  <w:drawingGridVerticalSpacing w:val="303"/>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3FD"/>
    <w:rsid w:val="000007F2"/>
    <w:rsid w:val="0000108E"/>
    <w:rsid w:val="000021AF"/>
    <w:rsid w:val="000053E7"/>
    <w:rsid w:val="00010D44"/>
    <w:rsid w:val="00016FCD"/>
    <w:rsid w:val="00025520"/>
    <w:rsid w:val="000275A8"/>
    <w:rsid w:val="00033DB8"/>
    <w:rsid w:val="00040047"/>
    <w:rsid w:val="0004278F"/>
    <w:rsid w:val="00045EEC"/>
    <w:rsid w:val="00061EE3"/>
    <w:rsid w:val="00080E41"/>
    <w:rsid w:val="0008336D"/>
    <w:rsid w:val="000836E4"/>
    <w:rsid w:val="00083CC4"/>
    <w:rsid w:val="00087D5B"/>
    <w:rsid w:val="00094709"/>
    <w:rsid w:val="000A4345"/>
    <w:rsid w:val="000E00AF"/>
    <w:rsid w:val="000E164B"/>
    <w:rsid w:val="000E73CB"/>
    <w:rsid w:val="001022DF"/>
    <w:rsid w:val="00117740"/>
    <w:rsid w:val="00132256"/>
    <w:rsid w:val="0013657D"/>
    <w:rsid w:val="00142BDC"/>
    <w:rsid w:val="001477A9"/>
    <w:rsid w:val="00147C48"/>
    <w:rsid w:val="00160C3F"/>
    <w:rsid w:val="00162A25"/>
    <w:rsid w:val="0016422B"/>
    <w:rsid w:val="0017399F"/>
    <w:rsid w:val="00183554"/>
    <w:rsid w:val="001879F0"/>
    <w:rsid w:val="001920B4"/>
    <w:rsid w:val="00195D77"/>
    <w:rsid w:val="001A30A7"/>
    <w:rsid w:val="001A4C7D"/>
    <w:rsid w:val="001A4DAC"/>
    <w:rsid w:val="001B3678"/>
    <w:rsid w:val="001B411B"/>
    <w:rsid w:val="001D0D9E"/>
    <w:rsid w:val="001D7663"/>
    <w:rsid w:val="001E2F1D"/>
    <w:rsid w:val="001E5E86"/>
    <w:rsid w:val="002033E1"/>
    <w:rsid w:val="002110FF"/>
    <w:rsid w:val="00225829"/>
    <w:rsid w:val="00227674"/>
    <w:rsid w:val="0023614D"/>
    <w:rsid w:val="002377A8"/>
    <w:rsid w:val="00240A7C"/>
    <w:rsid w:val="002866C5"/>
    <w:rsid w:val="002B6D45"/>
    <w:rsid w:val="002C3B60"/>
    <w:rsid w:val="002C4A3A"/>
    <w:rsid w:val="002C7B21"/>
    <w:rsid w:val="002D1220"/>
    <w:rsid w:val="002D3201"/>
    <w:rsid w:val="002E0199"/>
    <w:rsid w:val="002E04BE"/>
    <w:rsid w:val="00312095"/>
    <w:rsid w:val="003314E1"/>
    <w:rsid w:val="00332F57"/>
    <w:rsid w:val="003358E9"/>
    <w:rsid w:val="00342ED0"/>
    <w:rsid w:val="003505AF"/>
    <w:rsid w:val="003519B7"/>
    <w:rsid w:val="0036401F"/>
    <w:rsid w:val="00371F9E"/>
    <w:rsid w:val="00373CCF"/>
    <w:rsid w:val="003745DE"/>
    <w:rsid w:val="0037473B"/>
    <w:rsid w:val="00376523"/>
    <w:rsid w:val="00381C0A"/>
    <w:rsid w:val="003856AD"/>
    <w:rsid w:val="00387098"/>
    <w:rsid w:val="0039158E"/>
    <w:rsid w:val="003B2019"/>
    <w:rsid w:val="003D1782"/>
    <w:rsid w:val="003E209D"/>
    <w:rsid w:val="003E220A"/>
    <w:rsid w:val="003E2348"/>
    <w:rsid w:val="003F67A4"/>
    <w:rsid w:val="00406A65"/>
    <w:rsid w:val="0041084D"/>
    <w:rsid w:val="00415F03"/>
    <w:rsid w:val="004225E3"/>
    <w:rsid w:val="00430628"/>
    <w:rsid w:val="004341C1"/>
    <w:rsid w:val="00436841"/>
    <w:rsid w:val="00436EAD"/>
    <w:rsid w:val="00441AB1"/>
    <w:rsid w:val="00446243"/>
    <w:rsid w:val="00446698"/>
    <w:rsid w:val="0048095C"/>
    <w:rsid w:val="004823C9"/>
    <w:rsid w:val="00486EDD"/>
    <w:rsid w:val="00491B64"/>
    <w:rsid w:val="00497ED8"/>
    <w:rsid w:val="004A0B99"/>
    <w:rsid w:val="004B46E9"/>
    <w:rsid w:val="004B53E9"/>
    <w:rsid w:val="004D696E"/>
    <w:rsid w:val="004E05D0"/>
    <w:rsid w:val="004F26E6"/>
    <w:rsid w:val="004F53BE"/>
    <w:rsid w:val="00513CF4"/>
    <w:rsid w:val="005150FA"/>
    <w:rsid w:val="00523456"/>
    <w:rsid w:val="00523AEB"/>
    <w:rsid w:val="005342EA"/>
    <w:rsid w:val="0054045B"/>
    <w:rsid w:val="00540715"/>
    <w:rsid w:val="00543870"/>
    <w:rsid w:val="00550AFF"/>
    <w:rsid w:val="005536F7"/>
    <w:rsid w:val="00561397"/>
    <w:rsid w:val="00563193"/>
    <w:rsid w:val="00563EA9"/>
    <w:rsid w:val="00580719"/>
    <w:rsid w:val="00580A9C"/>
    <w:rsid w:val="00585F21"/>
    <w:rsid w:val="005870E9"/>
    <w:rsid w:val="00587635"/>
    <w:rsid w:val="0059681A"/>
    <w:rsid w:val="005A33CD"/>
    <w:rsid w:val="005A3CD1"/>
    <w:rsid w:val="005A4F7A"/>
    <w:rsid w:val="005A5E70"/>
    <w:rsid w:val="005C2A7B"/>
    <w:rsid w:val="005C5347"/>
    <w:rsid w:val="005C6F84"/>
    <w:rsid w:val="005D1CA8"/>
    <w:rsid w:val="005D2B2E"/>
    <w:rsid w:val="005D51BA"/>
    <w:rsid w:val="005E016F"/>
    <w:rsid w:val="005E3F75"/>
    <w:rsid w:val="005E4120"/>
    <w:rsid w:val="005E7F77"/>
    <w:rsid w:val="005F6CAD"/>
    <w:rsid w:val="00601772"/>
    <w:rsid w:val="006022BD"/>
    <w:rsid w:val="00610DD1"/>
    <w:rsid w:val="0061110B"/>
    <w:rsid w:val="00617960"/>
    <w:rsid w:val="00631780"/>
    <w:rsid w:val="00636409"/>
    <w:rsid w:val="006408EA"/>
    <w:rsid w:val="00641D1A"/>
    <w:rsid w:val="00642F74"/>
    <w:rsid w:val="00644BA1"/>
    <w:rsid w:val="006533DC"/>
    <w:rsid w:val="006625D8"/>
    <w:rsid w:val="006733F4"/>
    <w:rsid w:val="00673F12"/>
    <w:rsid w:val="0068277E"/>
    <w:rsid w:val="00696111"/>
    <w:rsid w:val="00696A1E"/>
    <w:rsid w:val="00697FD1"/>
    <w:rsid w:val="006A64A3"/>
    <w:rsid w:val="006B0CEB"/>
    <w:rsid w:val="006B667A"/>
    <w:rsid w:val="006C7029"/>
    <w:rsid w:val="006D38F1"/>
    <w:rsid w:val="00702F4C"/>
    <w:rsid w:val="00713084"/>
    <w:rsid w:val="00723C1A"/>
    <w:rsid w:val="00742165"/>
    <w:rsid w:val="0075038D"/>
    <w:rsid w:val="0076035C"/>
    <w:rsid w:val="007609A0"/>
    <w:rsid w:val="00767538"/>
    <w:rsid w:val="007743DF"/>
    <w:rsid w:val="00784C14"/>
    <w:rsid w:val="00785E10"/>
    <w:rsid w:val="00793243"/>
    <w:rsid w:val="007A174A"/>
    <w:rsid w:val="007B06ED"/>
    <w:rsid w:val="007B0EED"/>
    <w:rsid w:val="007B321B"/>
    <w:rsid w:val="007B521F"/>
    <w:rsid w:val="007C235E"/>
    <w:rsid w:val="007C4C95"/>
    <w:rsid w:val="007D5D19"/>
    <w:rsid w:val="007E4A9E"/>
    <w:rsid w:val="007E5152"/>
    <w:rsid w:val="007E73FD"/>
    <w:rsid w:val="007F090E"/>
    <w:rsid w:val="007F3903"/>
    <w:rsid w:val="007F4732"/>
    <w:rsid w:val="007F5B39"/>
    <w:rsid w:val="0080609B"/>
    <w:rsid w:val="00807A38"/>
    <w:rsid w:val="00823B4C"/>
    <w:rsid w:val="00837F41"/>
    <w:rsid w:val="008504EB"/>
    <w:rsid w:val="00852439"/>
    <w:rsid w:val="00855532"/>
    <w:rsid w:val="00857C32"/>
    <w:rsid w:val="00861CEC"/>
    <w:rsid w:val="008623E7"/>
    <w:rsid w:val="00870590"/>
    <w:rsid w:val="008933E6"/>
    <w:rsid w:val="008944C5"/>
    <w:rsid w:val="008A3AFD"/>
    <w:rsid w:val="008A7F70"/>
    <w:rsid w:val="008B1CE7"/>
    <w:rsid w:val="008C6D7A"/>
    <w:rsid w:val="008D1C06"/>
    <w:rsid w:val="008E2B07"/>
    <w:rsid w:val="008F5D05"/>
    <w:rsid w:val="008F764F"/>
    <w:rsid w:val="008F7FF6"/>
    <w:rsid w:val="00906337"/>
    <w:rsid w:val="009275B9"/>
    <w:rsid w:val="00940EE2"/>
    <w:rsid w:val="00946F49"/>
    <w:rsid w:val="00950F6E"/>
    <w:rsid w:val="0097154B"/>
    <w:rsid w:val="00973690"/>
    <w:rsid w:val="009739BF"/>
    <w:rsid w:val="00977930"/>
    <w:rsid w:val="00982137"/>
    <w:rsid w:val="009955A7"/>
    <w:rsid w:val="00995FD6"/>
    <w:rsid w:val="009A061E"/>
    <w:rsid w:val="009A26AB"/>
    <w:rsid w:val="009A41CA"/>
    <w:rsid w:val="009B0AD3"/>
    <w:rsid w:val="009B33D0"/>
    <w:rsid w:val="009B5E6C"/>
    <w:rsid w:val="009B63A9"/>
    <w:rsid w:val="009C3529"/>
    <w:rsid w:val="009C6335"/>
    <w:rsid w:val="009E478B"/>
    <w:rsid w:val="009E5214"/>
    <w:rsid w:val="009F6E6C"/>
    <w:rsid w:val="00A121E7"/>
    <w:rsid w:val="00A256CB"/>
    <w:rsid w:val="00A27F08"/>
    <w:rsid w:val="00A301FD"/>
    <w:rsid w:val="00A32FDB"/>
    <w:rsid w:val="00A37570"/>
    <w:rsid w:val="00A6276C"/>
    <w:rsid w:val="00A7358F"/>
    <w:rsid w:val="00A7486A"/>
    <w:rsid w:val="00A86E44"/>
    <w:rsid w:val="00A8737D"/>
    <w:rsid w:val="00A8754B"/>
    <w:rsid w:val="00A936C1"/>
    <w:rsid w:val="00AA0C97"/>
    <w:rsid w:val="00AB05F4"/>
    <w:rsid w:val="00AC0A14"/>
    <w:rsid w:val="00AC7654"/>
    <w:rsid w:val="00AE1BC1"/>
    <w:rsid w:val="00AE7609"/>
    <w:rsid w:val="00B027C0"/>
    <w:rsid w:val="00B06D31"/>
    <w:rsid w:val="00B078A3"/>
    <w:rsid w:val="00B14894"/>
    <w:rsid w:val="00B31C48"/>
    <w:rsid w:val="00B35D0B"/>
    <w:rsid w:val="00B45299"/>
    <w:rsid w:val="00B479B8"/>
    <w:rsid w:val="00B60EE2"/>
    <w:rsid w:val="00B61E5D"/>
    <w:rsid w:val="00B63301"/>
    <w:rsid w:val="00B63C4C"/>
    <w:rsid w:val="00B65177"/>
    <w:rsid w:val="00B76E69"/>
    <w:rsid w:val="00B87C4A"/>
    <w:rsid w:val="00B944AA"/>
    <w:rsid w:val="00B96A56"/>
    <w:rsid w:val="00BA4AF5"/>
    <w:rsid w:val="00BA7FC2"/>
    <w:rsid w:val="00BC3164"/>
    <w:rsid w:val="00BD3560"/>
    <w:rsid w:val="00BD449D"/>
    <w:rsid w:val="00BE258B"/>
    <w:rsid w:val="00BE5D98"/>
    <w:rsid w:val="00BF1548"/>
    <w:rsid w:val="00C03157"/>
    <w:rsid w:val="00C03A70"/>
    <w:rsid w:val="00C04FC3"/>
    <w:rsid w:val="00C1101B"/>
    <w:rsid w:val="00C14EC1"/>
    <w:rsid w:val="00C20091"/>
    <w:rsid w:val="00C20410"/>
    <w:rsid w:val="00C22F66"/>
    <w:rsid w:val="00C32415"/>
    <w:rsid w:val="00C373C5"/>
    <w:rsid w:val="00C422DA"/>
    <w:rsid w:val="00C46525"/>
    <w:rsid w:val="00C65F67"/>
    <w:rsid w:val="00C67204"/>
    <w:rsid w:val="00C72536"/>
    <w:rsid w:val="00C75E26"/>
    <w:rsid w:val="00C76F32"/>
    <w:rsid w:val="00CA2F84"/>
    <w:rsid w:val="00CA7FEC"/>
    <w:rsid w:val="00CB7083"/>
    <w:rsid w:val="00CC319D"/>
    <w:rsid w:val="00CD3750"/>
    <w:rsid w:val="00CE3058"/>
    <w:rsid w:val="00CE7142"/>
    <w:rsid w:val="00CF1D47"/>
    <w:rsid w:val="00CF37B3"/>
    <w:rsid w:val="00CF38A2"/>
    <w:rsid w:val="00D07A6F"/>
    <w:rsid w:val="00D10F9C"/>
    <w:rsid w:val="00D15C79"/>
    <w:rsid w:val="00D21B47"/>
    <w:rsid w:val="00D22525"/>
    <w:rsid w:val="00D2546A"/>
    <w:rsid w:val="00D25FDF"/>
    <w:rsid w:val="00D4108B"/>
    <w:rsid w:val="00D47EED"/>
    <w:rsid w:val="00D5266A"/>
    <w:rsid w:val="00D546CE"/>
    <w:rsid w:val="00D569B5"/>
    <w:rsid w:val="00D67534"/>
    <w:rsid w:val="00D71C2F"/>
    <w:rsid w:val="00D749E3"/>
    <w:rsid w:val="00D81766"/>
    <w:rsid w:val="00DB0BC0"/>
    <w:rsid w:val="00DB64A4"/>
    <w:rsid w:val="00DC28EF"/>
    <w:rsid w:val="00DE37DB"/>
    <w:rsid w:val="00DF2979"/>
    <w:rsid w:val="00DF5157"/>
    <w:rsid w:val="00DF625A"/>
    <w:rsid w:val="00E0587E"/>
    <w:rsid w:val="00E07AD0"/>
    <w:rsid w:val="00E07DEE"/>
    <w:rsid w:val="00E11FF4"/>
    <w:rsid w:val="00E240A3"/>
    <w:rsid w:val="00E25050"/>
    <w:rsid w:val="00E31934"/>
    <w:rsid w:val="00E408BA"/>
    <w:rsid w:val="00E41227"/>
    <w:rsid w:val="00E44222"/>
    <w:rsid w:val="00E44C01"/>
    <w:rsid w:val="00E46C3C"/>
    <w:rsid w:val="00E523D0"/>
    <w:rsid w:val="00E52A72"/>
    <w:rsid w:val="00E55DAF"/>
    <w:rsid w:val="00E56938"/>
    <w:rsid w:val="00E6146B"/>
    <w:rsid w:val="00E64D42"/>
    <w:rsid w:val="00E73965"/>
    <w:rsid w:val="00E8187C"/>
    <w:rsid w:val="00E843AB"/>
    <w:rsid w:val="00E8678B"/>
    <w:rsid w:val="00E96843"/>
    <w:rsid w:val="00EA255F"/>
    <w:rsid w:val="00EA7667"/>
    <w:rsid w:val="00EB308D"/>
    <w:rsid w:val="00EC64A6"/>
    <w:rsid w:val="00ED1FC7"/>
    <w:rsid w:val="00ED3DF4"/>
    <w:rsid w:val="00ED78A1"/>
    <w:rsid w:val="00EE1732"/>
    <w:rsid w:val="00EE284E"/>
    <w:rsid w:val="00EF2368"/>
    <w:rsid w:val="00EF3AD4"/>
    <w:rsid w:val="00F00699"/>
    <w:rsid w:val="00F04E38"/>
    <w:rsid w:val="00F13C00"/>
    <w:rsid w:val="00F13C57"/>
    <w:rsid w:val="00F21EAD"/>
    <w:rsid w:val="00F2318B"/>
    <w:rsid w:val="00F24A3D"/>
    <w:rsid w:val="00F252E7"/>
    <w:rsid w:val="00F54F6C"/>
    <w:rsid w:val="00F6245B"/>
    <w:rsid w:val="00F7169D"/>
    <w:rsid w:val="00F86338"/>
    <w:rsid w:val="00F86C32"/>
    <w:rsid w:val="00F9012E"/>
    <w:rsid w:val="00F90BB8"/>
    <w:rsid w:val="00F919B4"/>
    <w:rsid w:val="00FA129E"/>
    <w:rsid w:val="00FA1763"/>
    <w:rsid w:val="00FA2D1B"/>
    <w:rsid w:val="00FB057C"/>
    <w:rsid w:val="00FB65AE"/>
    <w:rsid w:val="00FC4D66"/>
    <w:rsid w:val="00FC55A9"/>
    <w:rsid w:val="00FD36B8"/>
    <w:rsid w:val="00FD4EC7"/>
    <w:rsid w:val="00FE13BC"/>
    <w:rsid w:val="00FF7209"/>
    <w:rsid w:val="01C26EBD"/>
    <w:rsid w:val="0850482F"/>
    <w:rsid w:val="08735456"/>
    <w:rsid w:val="08AF7FE3"/>
    <w:rsid w:val="0B374A26"/>
    <w:rsid w:val="0BE428BD"/>
    <w:rsid w:val="0D8E3D0B"/>
    <w:rsid w:val="0E1D2402"/>
    <w:rsid w:val="115404D3"/>
    <w:rsid w:val="139F487A"/>
    <w:rsid w:val="15D85A10"/>
    <w:rsid w:val="192D6A0F"/>
    <w:rsid w:val="1E9E75D9"/>
    <w:rsid w:val="27301E56"/>
    <w:rsid w:val="284D3059"/>
    <w:rsid w:val="2B7143BD"/>
    <w:rsid w:val="2CC13CDD"/>
    <w:rsid w:val="30DD1319"/>
    <w:rsid w:val="35D570D9"/>
    <w:rsid w:val="39047E9E"/>
    <w:rsid w:val="391D5179"/>
    <w:rsid w:val="39F543DE"/>
    <w:rsid w:val="3CDE27F6"/>
    <w:rsid w:val="40380CF7"/>
    <w:rsid w:val="47695726"/>
    <w:rsid w:val="4C5C3E54"/>
    <w:rsid w:val="4D6D5F9C"/>
    <w:rsid w:val="56084968"/>
    <w:rsid w:val="57332211"/>
    <w:rsid w:val="5FF42892"/>
    <w:rsid w:val="639777A5"/>
    <w:rsid w:val="642A0AD9"/>
    <w:rsid w:val="6B060D8E"/>
    <w:rsid w:val="70C25BEC"/>
    <w:rsid w:val="7AF510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5"/>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tabs>
        <w:tab w:val="left" w:pos="0"/>
      </w:tabs>
      <w:spacing w:after="120"/>
      <w:ind w:left="425" w:hanging="425"/>
      <w:jc w:val="center"/>
      <w:outlineLvl w:val="0"/>
    </w:pPr>
    <w:rPr>
      <w:b/>
      <w:kern w:val="44"/>
      <w:sz w:val="32"/>
    </w:rPr>
  </w:style>
  <w:style w:type="paragraph" w:styleId="3">
    <w:name w:val="heading 2"/>
    <w:basedOn w:val="1"/>
    <w:next w:val="1"/>
    <w:qFormat/>
    <w:uiPriority w:val="0"/>
    <w:pPr>
      <w:keepNext/>
      <w:keepLines/>
      <w:numPr>
        <w:ilvl w:val="1"/>
        <w:numId w:val="1"/>
      </w:numPr>
      <w:spacing w:before="60" w:after="60"/>
      <w:ind w:left="567" w:hanging="567"/>
      <w:jc w:val="center"/>
      <w:outlineLvl w:val="1"/>
    </w:pPr>
    <w:rPr>
      <w:rFonts w:eastAsia="黑体"/>
      <w:b/>
      <w:sz w:val="28"/>
    </w:rPr>
  </w:style>
  <w:style w:type="paragraph" w:styleId="4">
    <w:name w:val="heading 3"/>
    <w:basedOn w:val="1"/>
    <w:next w:val="1"/>
    <w:qFormat/>
    <w:uiPriority w:val="0"/>
    <w:pPr>
      <w:keepNext/>
      <w:keepLines/>
      <w:numPr>
        <w:ilvl w:val="2"/>
        <w:numId w:val="1"/>
      </w:numPr>
      <w:spacing w:before="60" w:after="60"/>
      <w:ind w:left="709" w:hanging="709"/>
      <w:jc w:val="left"/>
      <w:outlineLvl w:val="2"/>
    </w:pPr>
    <w:rPr>
      <w:b/>
      <w:sz w:val="24"/>
    </w:rPr>
  </w:style>
  <w:style w:type="paragraph" w:styleId="5">
    <w:name w:val="heading 4"/>
    <w:basedOn w:val="1"/>
    <w:next w:val="1"/>
    <w:qFormat/>
    <w:uiPriority w:val="0"/>
    <w:pPr>
      <w:keepNext/>
      <w:keepLines/>
      <w:numPr>
        <w:ilvl w:val="3"/>
        <w:numId w:val="1"/>
      </w:numPr>
      <w:tabs>
        <w:tab w:val="left" w:pos="594"/>
        <w:tab w:val="left" w:pos="2376"/>
        <w:tab w:val="left" w:pos="4257"/>
        <w:tab w:val="left" w:pos="6138"/>
        <w:tab w:val="clear" w:pos="420"/>
      </w:tabs>
      <w:spacing w:before="60" w:after="60" w:line="377" w:lineRule="auto"/>
      <w:ind w:left="850" w:hanging="850"/>
      <w:outlineLvl w:val="3"/>
    </w:pPr>
    <w:rPr>
      <w:b/>
    </w:rPr>
  </w:style>
  <w:style w:type="paragraph" w:styleId="6">
    <w:name w:val="heading 5"/>
    <w:basedOn w:val="1"/>
    <w:next w:val="1"/>
    <w:qFormat/>
    <w:uiPriority w:val="0"/>
    <w:pPr>
      <w:keepNext/>
      <w:keepLines/>
      <w:spacing w:before="30" w:after="30"/>
      <w:ind w:firstLine="0"/>
      <w:jc w:val="left"/>
      <w:outlineLvl w:val="4"/>
    </w:pPr>
    <w:rPr>
      <w:szCs w:val="21"/>
    </w:rPr>
  </w:style>
  <w:style w:type="paragraph" w:styleId="7">
    <w:name w:val="heading 6"/>
    <w:next w:val="1"/>
    <w:link w:val="12"/>
    <w:qFormat/>
    <w:uiPriority w:val="0"/>
    <w:pPr>
      <w:keepNext/>
      <w:keepLines/>
      <w:spacing w:before="60" w:after="20" w:line="319" w:lineRule="auto"/>
      <w:outlineLvl w:val="5"/>
    </w:pPr>
    <w:rPr>
      <w:rFonts w:ascii="Arial" w:hAnsi="Arial" w:eastAsia="宋体" w:cs="Times New Roman"/>
      <w:szCs w:val="18"/>
    </w:rPr>
  </w:style>
  <w:style w:type="paragraph" w:styleId="8">
    <w:name w:val="heading 7"/>
    <w:next w:val="1"/>
    <w:qFormat/>
    <w:uiPriority w:val="0"/>
    <w:pPr>
      <w:keepNext/>
      <w:keepLines/>
      <w:spacing w:before="60" w:after="60" w:line="319" w:lineRule="auto"/>
      <w:outlineLvl w:val="6"/>
    </w:pPr>
    <w:rPr>
      <w:rFonts w:ascii="Times New Roman" w:hAnsi="Times New Roman" w:eastAsia="宋体" w:cs="Times New Roman"/>
      <w:szCs w:val="1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table" w:styleId="10">
    <w:name w:val="Table Grid"/>
    <w:basedOn w:val="9"/>
    <w:qFormat/>
    <w:uiPriority w:val="0"/>
    <w:pPr>
      <w:widowControl w:val="0"/>
      <w:ind w:firstLine="4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6 Char"/>
    <w:link w:val="7"/>
    <w:qFormat/>
    <w:uiPriority w:val="0"/>
    <w:rPr>
      <w:rFonts w:ascii="Arial" w:hAnsi="Arial"/>
      <w:szCs w:val="18"/>
    </w:rPr>
  </w:style>
  <w:style w:type="paragraph" w:customStyle="1" w:styleId="13">
    <w:name w:val="表格文字"/>
    <w:basedOn w:val="1"/>
    <w:qFormat/>
    <w:uiPriority w:val="0"/>
    <w:pPr>
      <w:ind w:firstLine="0"/>
      <w:jc w:val="center"/>
    </w:pPr>
    <w:rPr>
      <w:rFonts w:ascii="Times New Roman" w:hAnsi="Times New Roman" w:eastAsia="宋体"/>
      <w:sz w:val="18"/>
    </w:rPr>
  </w:style>
  <w:style w:type="paragraph" w:customStyle="1" w:styleId="14">
    <w:name w:val="图表标题"/>
    <w:basedOn w:val="1"/>
    <w:qFormat/>
    <w:uiPriority w:val="0"/>
    <w:pPr>
      <w:ind w:firstLine="416" w:firstLineChars="200"/>
      <w:jc w:val="center"/>
    </w:pPr>
    <w:rPr>
      <w:b/>
      <w:sz w:val="20"/>
    </w:rPr>
  </w:style>
  <w:style w:type="paragraph" w:customStyle="1" w:styleId="15">
    <w:name w:val="目录标题"/>
    <w:basedOn w:val="1"/>
    <w:uiPriority w:val="0"/>
    <w:pPr>
      <w:spacing w:before="50" w:beforeLines="50" w:after="50" w:afterLines="50"/>
      <w:ind w:firstLine="0"/>
      <w:jc w:val="center"/>
    </w:pPr>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legend</Company>
  <Pages>1</Pages>
  <Words>1747</Words>
  <Characters>9961</Characters>
  <Lines>83</Lines>
  <Paragraphs>23</Paragraphs>
  <TotalTime>8</TotalTime>
  <ScaleCrop>false</ScaleCrop>
  <LinksUpToDate>false</LinksUpToDate>
  <CharactersWithSpaces>11685</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2005-01-27T16:50:00Z</dcterms:created>
  <dc:creator>legend</dc:creator>
  <cp:lastModifiedBy>Jane</cp:lastModifiedBy>
  <cp:lastPrinted>2005-02-02T03:19:00Z</cp:lastPrinted>
  <dcterms:modified xsi:type="dcterms:W3CDTF">2021-04-08T15:06:52Z</dcterms:modified>
  <dc:title>第XX章 程序设计</dc:title>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